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D56E" w14:textId="4AE77CDC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Diabetes mellitus and the risk of severe SARS-CoV-2 infection</w:t>
      </w:r>
    </w:p>
    <w:p w14:paraId="0118DF6A" w14:textId="29C48B89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Marshall Yuan, Davit Sargsyan, Ronald G, Nahass, Ah-Ng Kong, Luigi Brunetti</w:t>
      </w:r>
    </w:p>
    <w:p w14:paraId="5FEA351A" w14:textId="77777777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DA3E1" w14:textId="441E77E4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Robert Wood Johnson Medical School, Piscataway, NJ, USA</w:t>
      </w:r>
    </w:p>
    <w:p w14:paraId="003789A8" w14:textId="6CE7BFA0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453A">
        <w:rPr>
          <w:rFonts w:ascii="Times New Roman" w:hAnsi="Times New Roman" w:cs="Times New Roman"/>
          <w:sz w:val="24"/>
          <w:szCs w:val="24"/>
        </w:rPr>
        <w:t>IDCare</w:t>
      </w:r>
      <w:proofErr w:type="spellEnd"/>
      <w:r w:rsidRPr="0048453A">
        <w:rPr>
          <w:rFonts w:ascii="Times New Roman" w:hAnsi="Times New Roman" w:cs="Times New Roman"/>
          <w:sz w:val="24"/>
          <w:szCs w:val="24"/>
        </w:rPr>
        <w:t>, Hillsborough, NJ, USA</w:t>
      </w:r>
    </w:p>
    <w:p w14:paraId="0B5DA227" w14:textId="656313F1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Ernest Mario School of Pharmacy, Department of Pharmaceutics, Piscataway, NJ, USA</w:t>
      </w:r>
    </w:p>
    <w:p w14:paraId="7A0E2485" w14:textId="7A8EB480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Ernest Mario School of Pharmacy, Department of Pharmacy Practice, Piscataway, NJ, USA</w:t>
      </w:r>
    </w:p>
    <w:p w14:paraId="29440686" w14:textId="67939810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Robert Wood Johnson University Hospital, Somerville, NJ, USA</w:t>
      </w:r>
    </w:p>
    <w:p w14:paraId="4BD4CE02" w14:textId="77777777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642E1" w14:textId="3AC45665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Keywords</w:t>
      </w:r>
    </w:p>
    <w:p w14:paraId="7556BE79" w14:textId="77777777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E41F9" w14:textId="30CE4C6D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Word Count</w:t>
      </w:r>
    </w:p>
    <w:p w14:paraId="77E759FC" w14:textId="77777777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6E559" w14:textId="77777777" w:rsidR="00D837DC" w:rsidRPr="0048453A" w:rsidRDefault="00D837DC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7C2E297" w14:textId="77777777" w:rsidR="00643488" w:rsidRPr="0048453A" w:rsidRDefault="00643488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Abstract</w:t>
      </w:r>
    </w:p>
    <w:p w14:paraId="4AF153D0" w14:textId="6FAAD355" w:rsidR="00643488" w:rsidRPr="0048453A" w:rsidRDefault="00643488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C078E63" w14:textId="5A7B657D" w:rsidR="0020056A" w:rsidRPr="0048453A" w:rsidRDefault="46EACF59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</w:p>
    <w:p w14:paraId="2C5A7CA6" w14:textId="142F0433" w:rsidR="1B4E612A" w:rsidRPr="0048453A" w:rsidRDefault="1B4E612A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Coronavirus Disease of 2019 (COVID-19)</w:t>
      </w:r>
      <w:r w:rsidR="78FCFDCF" w:rsidRPr="0048453A">
        <w:rPr>
          <w:rFonts w:ascii="Times New Roman" w:hAnsi="Times New Roman" w:cs="Times New Roman"/>
          <w:sz w:val="24"/>
          <w:szCs w:val="24"/>
        </w:rPr>
        <w:t>,</w:t>
      </w:r>
      <w:r w:rsidRPr="0048453A">
        <w:rPr>
          <w:rFonts w:ascii="Times New Roman" w:hAnsi="Times New Roman" w:cs="Times New Roman"/>
          <w:sz w:val="24"/>
          <w:szCs w:val="24"/>
        </w:rPr>
        <w:t xml:space="preserve"> caused by the Severe Acute Respiratory Syndrome Coronavirus 2 (SARS-CoV-2)</w:t>
      </w:r>
      <w:r w:rsidR="08CE76E0" w:rsidRPr="0048453A">
        <w:rPr>
          <w:rFonts w:ascii="Times New Roman" w:hAnsi="Times New Roman" w:cs="Times New Roman"/>
          <w:sz w:val="24"/>
          <w:szCs w:val="24"/>
        </w:rPr>
        <w:t>,</w:t>
      </w:r>
      <w:r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19AA8B37" w:rsidRPr="0048453A">
        <w:rPr>
          <w:rFonts w:ascii="Times New Roman" w:hAnsi="Times New Roman" w:cs="Times New Roman"/>
          <w:sz w:val="24"/>
          <w:szCs w:val="24"/>
        </w:rPr>
        <w:t xml:space="preserve">was announced as a pandemic by the WHO at the beginning of 2020 due to its </w:t>
      </w:r>
      <w:r w:rsidR="66D741C0" w:rsidRPr="0048453A">
        <w:rPr>
          <w:rFonts w:ascii="Times New Roman" w:hAnsi="Times New Roman" w:cs="Times New Roman"/>
          <w:sz w:val="24"/>
          <w:szCs w:val="24"/>
        </w:rPr>
        <w:t>rapid communicability and disease severity</w:t>
      </w:r>
      <w:commentRangeStart w:id="0"/>
      <w:r w:rsidR="66D741C0" w:rsidRPr="0048453A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Pr="0048453A">
        <w:rPr>
          <w:rFonts w:ascii="Times New Roman" w:hAnsi="Times New Roman" w:cs="Times New Roman"/>
          <w:sz w:val="24"/>
          <w:szCs w:val="24"/>
        </w:rPr>
        <w:commentReference w:id="0"/>
      </w:r>
      <w:r w:rsidR="66D741C0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0AFA1292" w:rsidRPr="0048453A">
        <w:rPr>
          <w:rFonts w:ascii="Times New Roman" w:hAnsi="Times New Roman" w:cs="Times New Roman"/>
          <w:sz w:val="24"/>
          <w:szCs w:val="24"/>
        </w:rPr>
        <w:t xml:space="preserve">By October 2022, </w:t>
      </w:r>
      <w:r w:rsidR="4F815C05" w:rsidRPr="0048453A">
        <w:rPr>
          <w:rFonts w:ascii="Times New Roman" w:hAnsi="Times New Roman" w:cs="Times New Roman"/>
          <w:sz w:val="24"/>
          <w:szCs w:val="24"/>
        </w:rPr>
        <w:t>COVID-19 had caused over 6.5 million deaths</w:t>
      </w:r>
      <w:commentRangeStart w:id="1"/>
      <w:r w:rsidR="4F815C05" w:rsidRPr="0048453A">
        <w:rPr>
          <w:rFonts w:ascii="Times New Roman" w:hAnsi="Times New Roman" w:cs="Times New Roman"/>
          <w:sz w:val="24"/>
          <w:szCs w:val="24"/>
        </w:rPr>
        <w:t>.</w:t>
      </w:r>
      <w:commentRangeEnd w:id="1"/>
      <w:r w:rsidRPr="0048453A">
        <w:rPr>
          <w:rFonts w:ascii="Times New Roman" w:hAnsi="Times New Roman" w:cs="Times New Roman"/>
          <w:sz w:val="24"/>
          <w:szCs w:val="24"/>
        </w:rPr>
        <w:commentReference w:id="1"/>
      </w:r>
      <w:r w:rsidR="5A113EE2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4F815C05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66D741C0" w:rsidRPr="0048453A">
        <w:rPr>
          <w:rFonts w:ascii="Times New Roman" w:hAnsi="Times New Roman" w:cs="Times New Roman"/>
          <w:sz w:val="24"/>
          <w:szCs w:val="24"/>
        </w:rPr>
        <w:t xml:space="preserve">Primarily a condition that affects the respiratory system, </w:t>
      </w:r>
      <w:r w:rsidR="5679129B" w:rsidRPr="0048453A">
        <w:rPr>
          <w:rFonts w:ascii="Times New Roman" w:hAnsi="Times New Roman" w:cs="Times New Roman"/>
          <w:sz w:val="24"/>
          <w:szCs w:val="24"/>
        </w:rPr>
        <w:t>it</w:t>
      </w:r>
      <w:r w:rsidR="66D741C0" w:rsidRPr="0048453A">
        <w:rPr>
          <w:rFonts w:ascii="Times New Roman" w:hAnsi="Times New Roman" w:cs="Times New Roman"/>
          <w:sz w:val="24"/>
          <w:szCs w:val="24"/>
        </w:rPr>
        <w:t xml:space="preserve"> present</w:t>
      </w:r>
      <w:r w:rsidR="5FADA069" w:rsidRPr="0048453A">
        <w:rPr>
          <w:rFonts w:ascii="Times New Roman" w:hAnsi="Times New Roman" w:cs="Times New Roman"/>
          <w:sz w:val="24"/>
          <w:szCs w:val="24"/>
        </w:rPr>
        <w:t>s</w:t>
      </w:r>
      <w:r w:rsidR="66D741C0" w:rsidRPr="0048453A">
        <w:rPr>
          <w:rFonts w:ascii="Times New Roman" w:hAnsi="Times New Roman" w:cs="Times New Roman"/>
          <w:sz w:val="24"/>
          <w:szCs w:val="24"/>
        </w:rPr>
        <w:t xml:space="preserve"> in p</w:t>
      </w:r>
      <w:r w:rsidR="75C29610" w:rsidRPr="0048453A">
        <w:rPr>
          <w:rFonts w:ascii="Times New Roman" w:hAnsi="Times New Roman" w:cs="Times New Roman"/>
          <w:sz w:val="24"/>
          <w:szCs w:val="24"/>
        </w:rPr>
        <w:t xml:space="preserve">atients with a wide range of symptoms, ranging </w:t>
      </w:r>
      <w:r w:rsidR="717C2B35" w:rsidRPr="0048453A">
        <w:rPr>
          <w:rFonts w:ascii="Times New Roman" w:hAnsi="Times New Roman" w:cs="Times New Roman"/>
          <w:sz w:val="24"/>
          <w:szCs w:val="24"/>
        </w:rPr>
        <w:t xml:space="preserve">from asymptomatic and mild </w:t>
      </w:r>
      <w:r w:rsidR="3AFAE4A9" w:rsidRPr="0048453A">
        <w:rPr>
          <w:rFonts w:ascii="Times New Roman" w:hAnsi="Times New Roman" w:cs="Times New Roman"/>
          <w:sz w:val="24"/>
          <w:szCs w:val="24"/>
        </w:rPr>
        <w:t xml:space="preserve">to </w:t>
      </w:r>
      <w:r w:rsidR="45E45F42" w:rsidRPr="0048453A">
        <w:rPr>
          <w:rFonts w:ascii="Times New Roman" w:hAnsi="Times New Roman" w:cs="Times New Roman"/>
          <w:sz w:val="24"/>
          <w:szCs w:val="24"/>
        </w:rPr>
        <w:t xml:space="preserve">severe. </w:t>
      </w:r>
      <w:r w:rsidR="08D4FD27" w:rsidRPr="0048453A">
        <w:rPr>
          <w:rFonts w:ascii="Times New Roman" w:hAnsi="Times New Roman" w:cs="Times New Roman"/>
          <w:sz w:val="24"/>
          <w:szCs w:val="24"/>
        </w:rPr>
        <w:t xml:space="preserve">In </w:t>
      </w:r>
      <w:r w:rsidR="6E8E0623" w:rsidRPr="0048453A">
        <w:rPr>
          <w:rFonts w:ascii="Times New Roman" w:hAnsi="Times New Roman" w:cs="Times New Roman"/>
          <w:sz w:val="24"/>
          <w:szCs w:val="24"/>
        </w:rPr>
        <w:t xml:space="preserve">the most critical </w:t>
      </w:r>
      <w:r w:rsidR="08D4FD27" w:rsidRPr="0048453A">
        <w:rPr>
          <w:rFonts w:ascii="Times New Roman" w:hAnsi="Times New Roman" w:cs="Times New Roman"/>
          <w:sz w:val="24"/>
          <w:szCs w:val="24"/>
        </w:rPr>
        <w:t>cases, patients may require ICU care and mechanical intubation</w:t>
      </w:r>
      <w:r w:rsidR="7C9C8895" w:rsidRPr="0048453A">
        <w:rPr>
          <w:rFonts w:ascii="Times New Roman" w:hAnsi="Times New Roman" w:cs="Times New Roman"/>
          <w:sz w:val="24"/>
          <w:szCs w:val="24"/>
        </w:rPr>
        <w:t>, among other intensive interventions</w:t>
      </w:r>
      <w:commentRangeStart w:id="2"/>
      <w:r w:rsidR="08D4FD27" w:rsidRPr="0048453A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Pr="0048453A">
        <w:rPr>
          <w:rFonts w:ascii="Times New Roman" w:hAnsi="Times New Roman" w:cs="Times New Roman"/>
          <w:sz w:val="24"/>
          <w:szCs w:val="24"/>
        </w:rPr>
        <w:commentReference w:id="2"/>
      </w:r>
      <w:r w:rsidR="08D4FD27" w:rsidRPr="0048453A">
        <w:rPr>
          <w:rFonts w:ascii="Times New Roman" w:hAnsi="Times New Roman" w:cs="Times New Roman"/>
          <w:sz w:val="24"/>
          <w:szCs w:val="24"/>
        </w:rPr>
        <w:t xml:space="preserve"> A variety of risk factors </w:t>
      </w:r>
      <w:r w:rsidR="1B6C59B1" w:rsidRPr="0048453A">
        <w:rPr>
          <w:rFonts w:ascii="Times New Roman" w:hAnsi="Times New Roman" w:cs="Times New Roman"/>
          <w:sz w:val="24"/>
          <w:szCs w:val="24"/>
        </w:rPr>
        <w:t>are suggested to increase</w:t>
      </w:r>
      <w:r w:rsidR="5A297362" w:rsidRPr="0048453A">
        <w:rPr>
          <w:rFonts w:ascii="Times New Roman" w:hAnsi="Times New Roman" w:cs="Times New Roman"/>
          <w:sz w:val="24"/>
          <w:szCs w:val="24"/>
        </w:rPr>
        <w:t xml:space="preserve"> the risk for severe illness, including </w:t>
      </w:r>
      <w:r w:rsidR="298DBEE3" w:rsidRPr="0048453A">
        <w:rPr>
          <w:rFonts w:ascii="Times New Roman" w:hAnsi="Times New Roman" w:cs="Times New Roman"/>
          <w:sz w:val="24"/>
          <w:szCs w:val="24"/>
        </w:rPr>
        <w:t>65 years of age and older, hypertension, smoking, and diabetes.</w:t>
      </w:r>
      <w:commentRangeStart w:id="3"/>
      <w:commentRangeEnd w:id="3"/>
      <w:r w:rsidRPr="0048453A">
        <w:rPr>
          <w:rFonts w:ascii="Times New Roman" w:hAnsi="Times New Roman" w:cs="Times New Roman"/>
          <w:sz w:val="24"/>
          <w:szCs w:val="24"/>
        </w:rPr>
        <w:commentReference w:id="3"/>
      </w:r>
    </w:p>
    <w:p w14:paraId="6C354BD1" w14:textId="697BFC60" w:rsidR="054B1142" w:rsidRPr="0048453A" w:rsidRDefault="054B1142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 xml:space="preserve">Multiple meta-analyses of the clinical correlation between diabetes and SARS-CoV-2 have demonstrated that patients with diabetes are at higher risk for severe disease and mortality, reporting </w:t>
      </w:r>
      <w:r w:rsidR="2DC4A483" w:rsidRPr="0048453A">
        <w:rPr>
          <w:rFonts w:ascii="Times New Roman" w:hAnsi="Times New Roman" w:cs="Times New Roman"/>
          <w:sz w:val="24"/>
          <w:szCs w:val="24"/>
        </w:rPr>
        <w:t xml:space="preserve">odds ratio as high as </w:t>
      </w:r>
      <w:r w:rsidRPr="0048453A">
        <w:rPr>
          <w:rFonts w:ascii="Times New Roman" w:hAnsi="Times New Roman" w:cs="Times New Roman"/>
          <w:sz w:val="24"/>
          <w:szCs w:val="24"/>
        </w:rPr>
        <w:t>OR = 2.75 (</w:t>
      </w:r>
      <w:del w:id="4" w:author="Sargsyan, Davit [JRDUS]" w:date="2023-12-29T10:54:00Z">
        <w:r w:rsidRPr="0048453A" w:rsidDel="0048453A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48453A">
        <w:rPr>
          <w:rFonts w:ascii="Times New Roman" w:hAnsi="Times New Roman" w:cs="Times New Roman"/>
          <w:sz w:val="24"/>
          <w:szCs w:val="24"/>
        </w:rPr>
        <w:t>95% CI: 2.09-3.62; p &lt; 0.01) for severe disease</w:t>
      </w:r>
      <w:commentRangeStart w:id="5"/>
      <w:r w:rsidRPr="0048453A">
        <w:rPr>
          <w:rFonts w:ascii="Times New Roman" w:hAnsi="Times New Roman" w:cs="Times New Roman"/>
          <w:sz w:val="24"/>
          <w:szCs w:val="24"/>
        </w:rPr>
        <w:t>.</w:t>
      </w:r>
      <w:commentRangeEnd w:id="5"/>
      <w:r w:rsidRPr="0048453A">
        <w:rPr>
          <w:rFonts w:ascii="Times New Roman" w:hAnsi="Times New Roman" w:cs="Times New Roman"/>
          <w:sz w:val="24"/>
          <w:szCs w:val="24"/>
        </w:rPr>
        <w:commentReference w:id="5"/>
      </w:r>
      <w:r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2A8478BD" w:rsidRPr="0048453A">
        <w:rPr>
          <w:rFonts w:ascii="Times New Roman" w:hAnsi="Times New Roman" w:cs="Times New Roman"/>
          <w:sz w:val="24"/>
          <w:szCs w:val="24"/>
        </w:rPr>
        <w:t xml:space="preserve">Diabetes has been previously implicated in other infectious conditions, including being associated </w:t>
      </w:r>
      <w:r w:rsidR="3D598F96" w:rsidRPr="0048453A">
        <w:rPr>
          <w:rFonts w:ascii="Times New Roman" w:hAnsi="Times New Roman" w:cs="Times New Roman"/>
          <w:sz w:val="24"/>
          <w:szCs w:val="24"/>
        </w:rPr>
        <w:t>with over a four-fold risk of ICU admission in patients with the Influenza A infection of 2009 (H1N1</w:t>
      </w:r>
      <w:commentRangeStart w:id="6"/>
      <w:r w:rsidR="3D598F96" w:rsidRPr="0048453A">
        <w:rPr>
          <w:rFonts w:ascii="Times New Roman" w:hAnsi="Times New Roman" w:cs="Times New Roman"/>
          <w:sz w:val="24"/>
          <w:szCs w:val="24"/>
        </w:rPr>
        <w:t>).</w:t>
      </w:r>
      <w:commentRangeEnd w:id="6"/>
      <w:r w:rsidRPr="0048453A">
        <w:rPr>
          <w:rFonts w:ascii="Times New Roman" w:hAnsi="Times New Roman" w:cs="Times New Roman"/>
          <w:sz w:val="24"/>
          <w:szCs w:val="24"/>
        </w:rPr>
        <w:commentReference w:id="6"/>
      </w:r>
      <w:r w:rsidR="3D598F96" w:rsidRPr="0048453A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79131ABD" w:rsidRPr="0048453A">
        <w:rPr>
          <w:rFonts w:ascii="Times New Roman" w:hAnsi="Times New Roman" w:cs="Times New Roman"/>
          <w:sz w:val="24"/>
          <w:szCs w:val="24"/>
        </w:rPr>
        <w:t xml:space="preserve">diabetes has been observed </w:t>
      </w:r>
      <w:r w:rsidR="1EDBB85B" w:rsidRPr="0048453A">
        <w:rPr>
          <w:rFonts w:ascii="Times New Roman" w:hAnsi="Times New Roman" w:cs="Times New Roman"/>
          <w:sz w:val="24"/>
          <w:szCs w:val="24"/>
        </w:rPr>
        <w:t xml:space="preserve">to </w:t>
      </w:r>
      <w:r w:rsidR="00D837DC" w:rsidRPr="0048453A">
        <w:rPr>
          <w:rFonts w:ascii="Times New Roman" w:hAnsi="Times New Roman" w:cs="Times New Roman"/>
          <w:sz w:val="24"/>
          <w:szCs w:val="24"/>
        </w:rPr>
        <w:t xml:space="preserve">be </w:t>
      </w:r>
      <w:r w:rsidR="1EDBB85B" w:rsidRPr="0048453A">
        <w:rPr>
          <w:rFonts w:ascii="Times New Roman" w:hAnsi="Times New Roman" w:cs="Times New Roman"/>
          <w:sz w:val="24"/>
          <w:szCs w:val="24"/>
        </w:rPr>
        <w:t>associated with critical illness and identified as</w:t>
      </w:r>
      <w:r w:rsidR="79131ABD" w:rsidRPr="0048453A">
        <w:rPr>
          <w:rFonts w:ascii="Times New Roman" w:hAnsi="Times New Roman" w:cs="Times New Roman"/>
          <w:sz w:val="24"/>
          <w:szCs w:val="24"/>
        </w:rPr>
        <w:t xml:space="preserve"> an independent risk factor for 90-day mortality in patients with Middle East re</w:t>
      </w:r>
      <w:r w:rsidR="0BC2ABC8" w:rsidRPr="0048453A">
        <w:rPr>
          <w:rFonts w:ascii="Times New Roman" w:hAnsi="Times New Roman" w:cs="Times New Roman"/>
          <w:sz w:val="24"/>
          <w:szCs w:val="24"/>
        </w:rPr>
        <w:t>spiratory syndrome coronavirus (MERS-</w:t>
      </w:r>
      <w:proofErr w:type="spellStart"/>
      <w:r w:rsidR="0BC2ABC8" w:rsidRPr="0048453A">
        <w:rPr>
          <w:rFonts w:ascii="Times New Roman" w:hAnsi="Times New Roman" w:cs="Times New Roman"/>
          <w:sz w:val="24"/>
          <w:szCs w:val="24"/>
        </w:rPr>
        <w:t>CoV</w:t>
      </w:r>
      <w:commentRangeStart w:id="7"/>
      <w:proofErr w:type="spellEnd"/>
      <w:r w:rsidR="0BC2ABC8" w:rsidRPr="0048453A">
        <w:rPr>
          <w:rFonts w:ascii="Times New Roman" w:hAnsi="Times New Roman" w:cs="Times New Roman"/>
          <w:sz w:val="24"/>
          <w:szCs w:val="24"/>
        </w:rPr>
        <w:t>)</w:t>
      </w:r>
      <w:r w:rsidR="586009CB" w:rsidRPr="0048453A">
        <w:rPr>
          <w:rFonts w:ascii="Times New Roman" w:hAnsi="Times New Roman" w:cs="Times New Roman"/>
          <w:sz w:val="24"/>
          <w:szCs w:val="24"/>
        </w:rPr>
        <w:t>.</w:t>
      </w:r>
      <w:commentRangeEnd w:id="7"/>
      <w:r w:rsidRPr="0048453A">
        <w:rPr>
          <w:rFonts w:ascii="Times New Roman" w:hAnsi="Times New Roman" w:cs="Times New Roman"/>
          <w:sz w:val="24"/>
          <w:szCs w:val="24"/>
        </w:rPr>
        <w:commentReference w:id="7"/>
      </w:r>
      <w:r w:rsidR="69D39A6B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6B041A3E" w:rsidRPr="0048453A">
        <w:rPr>
          <w:rFonts w:ascii="Times New Roman" w:hAnsi="Times New Roman" w:cs="Times New Roman"/>
          <w:sz w:val="24"/>
          <w:szCs w:val="24"/>
        </w:rPr>
        <w:t xml:space="preserve">Other studies further corroborate a </w:t>
      </w:r>
      <w:r w:rsidR="0294DBA5" w:rsidRPr="0048453A">
        <w:rPr>
          <w:rFonts w:ascii="Times New Roman" w:hAnsi="Times New Roman" w:cs="Times New Roman"/>
          <w:sz w:val="24"/>
          <w:szCs w:val="24"/>
        </w:rPr>
        <w:t>bi</w:t>
      </w:r>
      <w:r w:rsidR="7D2EBFF1" w:rsidRPr="0048453A">
        <w:rPr>
          <w:rFonts w:ascii="Times New Roman" w:hAnsi="Times New Roman" w:cs="Times New Roman"/>
          <w:sz w:val="24"/>
          <w:szCs w:val="24"/>
        </w:rPr>
        <w:t>-directional</w:t>
      </w:r>
      <w:r w:rsidR="0294DBA5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6B041A3E" w:rsidRPr="0048453A">
        <w:rPr>
          <w:rFonts w:ascii="Times New Roman" w:hAnsi="Times New Roman" w:cs="Times New Roman"/>
          <w:sz w:val="24"/>
          <w:szCs w:val="24"/>
        </w:rPr>
        <w:t xml:space="preserve">link between diabetes and COVID-19, including cases and systematic reviews </w:t>
      </w:r>
      <w:r w:rsidR="54098A8E" w:rsidRPr="0048453A">
        <w:rPr>
          <w:rFonts w:ascii="Times New Roman" w:hAnsi="Times New Roman" w:cs="Times New Roman"/>
          <w:sz w:val="24"/>
          <w:szCs w:val="24"/>
        </w:rPr>
        <w:t>that found a higher incidence rate of new-onset diabetes and hyperglycemia in patients previously infected by COVID-19</w:t>
      </w:r>
      <w:commentRangeStart w:id="8"/>
      <w:r w:rsidR="54098A8E" w:rsidRPr="0048453A">
        <w:rPr>
          <w:rFonts w:ascii="Times New Roman" w:hAnsi="Times New Roman" w:cs="Times New Roman"/>
          <w:sz w:val="24"/>
          <w:szCs w:val="24"/>
        </w:rPr>
        <w:t>.</w:t>
      </w:r>
      <w:commentRangeEnd w:id="8"/>
      <w:r w:rsidRPr="0048453A">
        <w:rPr>
          <w:rFonts w:ascii="Times New Roman" w:hAnsi="Times New Roman" w:cs="Times New Roman"/>
          <w:sz w:val="24"/>
          <w:szCs w:val="24"/>
        </w:rPr>
        <w:commentReference w:id="8"/>
      </w:r>
      <w:r w:rsidR="54098A8E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460B8E31" w:rsidRPr="0048453A">
        <w:rPr>
          <w:rFonts w:ascii="Times New Roman" w:hAnsi="Times New Roman" w:cs="Times New Roman"/>
          <w:sz w:val="24"/>
          <w:szCs w:val="24"/>
        </w:rPr>
        <w:t xml:space="preserve">Despite the substantial data that supports diabetes as a risk factor for diabetes, the mechanism that mediates this </w:t>
      </w:r>
      <w:r w:rsidR="515354F1" w:rsidRPr="0048453A">
        <w:rPr>
          <w:rFonts w:ascii="Times New Roman" w:hAnsi="Times New Roman" w:cs="Times New Roman"/>
          <w:sz w:val="24"/>
          <w:szCs w:val="24"/>
        </w:rPr>
        <w:t xml:space="preserve">risk </w:t>
      </w:r>
      <w:r w:rsidR="460B8E31" w:rsidRPr="0048453A">
        <w:rPr>
          <w:rFonts w:ascii="Times New Roman" w:hAnsi="Times New Roman" w:cs="Times New Roman"/>
          <w:sz w:val="24"/>
          <w:szCs w:val="24"/>
        </w:rPr>
        <w:t xml:space="preserve">is largely unknown. </w:t>
      </w:r>
    </w:p>
    <w:p w14:paraId="5ADC813E" w14:textId="50E9D8B9" w:rsidR="76292805" w:rsidRPr="0048453A" w:rsidRDefault="76292805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Although poorl</w:t>
      </w:r>
      <w:r w:rsidR="406CA3BE" w:rsidRPr="0048453A">
        <w:rPr>
          <w:rFonts w:ascii="Times New Roman" w:hAnsi="Times New Roman" w:cs="Times New Roman"/>
          <w:sz w:val="24"/>
          <w:szCs w:val="24"/>
        </w:rPr>
        <w:t>y</w:t>
      </w:r>
      <w:r w:rsidRPr="0048453A">
        <w:rPr>
          <w:rFonts w:ascii="Times New Roman" w:hAnsi="Times New Roman" w:cs="Times New Roman"/>
          <w:sz w:val="24"/>
          <w:szCs w:val="24"/>
        </w:rPr>
        <w:t xml:space="preserve"> elucidated, the mechanism of disease severity in diabetes mellitus patients may be connected to angiotensin-converting enzyme 2 (ACE2) and cytokine/chemokine gene expression.   Severe acute respiratory syndrome coronavirus-2 (SARS-CoV-2) uses the ACE2 receptor to enter host cells. Upon entry, there is a downregulation of surface ACE2 expression. Circulating angiotensin 2 (Ang-II) are elevated in COVID-19 patients compared to healthy controls providing evidence of renin-angiotensin system (RAS) imbalance in the disease. Increases in Ang-II leads to increases in a </w:t>
      </w:r>
      <w:proofErr w:type="spellStart"/>
      <w:r w:rsidRPr="0048453A">
        <w:rPr>
          <w:rFonts w:ascii="Times New Roman" w:hAnsi="Times New Roman" w:cs="Times New Roman"/>
          <w:sz w:val="24"/>
          <w:szCs w:val="24"/>
        </w:rPr>
        <w:t>disintegrin</w:t>
      </w:r>
      <w:proofErr w:type="spellEnd"/>
      <w:r w:rsidRPr="0048453A">
        <w:rPr>
          <w:rFonts w:ascii="Times New Roman" w:hAnsi="Times New Roman" w:cs="Times New Roman"/>
          <w:sz w:val="24"/>
          <w:szCs w:val="24"/>
        </w:rPr>
        <w:t xml:space="preserve"> and metalloproteinase 17 (ADAM17) activity and subsequent release of tumor necrosis factor α (TNF- α) and other inflammatory cytokines. Nuclear factor erythroid 2–related factor 2 (Nrf2) and Nrf2 related genes are regulators of cellular redox balance and are involved in the release of inflammatory cytokines and chemokines secondary to stress. Nrf2 activation downregulated a variety of cytokines reported to be elevated in COVID-19 suggesting reduced Nrf2 activity as a contributor to the “cytokine storm” seen in COVID-19.</w:t>
      </w:r>
      <w:commentRangeStart w:id="9"/>
      <w:commentRangeEnd w:id="9"/>
      <w:r w:rsidRPr="0048453A">
        <w:rPr>
          <w:rFonts w:ascii="Times New Roman" w:hAnsi="Times New Roman" w:cs="Times New Roman"/>
          <w:sz w:val="24"/>
          <w:szCs w:val="24"/>
        </w:rPr>
        <w:commentReference w:id="9"/>
      </w:r>
    </w:p>
    <w:p w14:paraId="46DFA2D9" w14:textId="5F884060" w:rsidR="76292805" w:rsidRPr="0048453A" w:rsidRDefault="76292805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Chemokines are an important secretory protein responsible for immune signaling and have been implicated in a variety of lung pathologies. For example, CCL2 [chemokine (C-C motif) ligand 2; monocyte chemoattractant protein-1, (MCP-1)] and its receptor CCR2 are involved in monocyte/macrophage migration, Th2 cell polarization, and the production of TGF-β and procollagen in fibroblast cells. This chemokine is associated with acute respiratory distress syndrome and pulmonary fibrosis7 – both observed in COVID-19. CCL2 elevation has also been found to be associated with severe SARS-</w:t>
      </w:r>
      <w:proofErr w:type="spellStart"/>
      <w:r w:rsidRPr="0048453A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8453A">
        <w:rPr>
          <w:rFonts w:ascii="Times New Roman" w:hAnsi="Times New Roman" w:cs="Times New Roman"/>
          <w:sz w:val="24"/>
          <w:szCs w:val="24"/>
        </w:rPr>
        <w:t xml:space="preserve">. A variety of chemokines have been reported to be </w:t>
      </w:r>
      <w:r w:rsidRPr="0048453A">
        <w:rPr>
          <w:rFonts w:ascii="Times New Roman" w:hAnsi="Times New Roman" w:cs="Times New Roman"/>
          <w:sz w:val="24"/>
          <w:szCs w:val="24"/>
        </w:rPr>
        <w:lastRenderedPageBreak/>
        <w:t xml:space="preserve">elevated in COVID-19 infection, but there has not been an evaluation of differential patterns of expression in individuals with and without </w:t>
      </w:r>
      <w:r w:rsidR="2BB1A475" w:rsidRPr="0048453A">
        <w:rPr>
          <w:rFonts w:ascii="Times New Roman" w:hAnsi="Times New Roman" w:cs="Times New Roman"/>
          <w:sz w:val="24"/>
          <w:szCs w:val="24"/>
        </w:rPr>
        <w:t>diabetes</w:t>
      </w:r>
      <w:r w:rsidRPr="0048453A">
        <w:rPr>
          <w:rFonts w:ascii="Times New Roman" w:hAnsi="Times New Roman" w:cs="Times New Roman"/>
          <w:sz w:val="24"/>
          <w:szCs w:val="24"/>
        </w:rPr>
        <w:t xml:space="preserve"> or other stratifications such as race.</w:t>
      </w:r>
    </w:p>
    <w:p w14:paraId="2F6F3710" w14:textId="454A79FE" w:rsidR="1902136B" w:rsidRPr="0048453A" w:rsidRDefault="1902136B" w:rsidP="00D837DC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 w:rsidRPr="0048453A">
        <w:rPr>
          <w:rFonts w:ascii="Times New Roman" w:hAnsi="Times New Roman" w:cs="Times New Roman"/>
          <w:sz w:val="24"/>
          <w:szCs w:val="24"/>
        </w:rPr>
        <w:t xml:space="preserve">Diabetes is also associated with renin-angiotensin system (RAS) dysregulation, ACE2 downregulation, low-grade inflammation, cytokine/chemokine upregulation, and altered Nrf2 activity. The combination of COVID-19 and diabetes may contribute to exaggerated ACE2 depletion and elevations in circulating Ang-II following by release of cytokines/chemokines mediated by Nrf2 as well as altered immune function. In terms of immune signaling, regulation of T cell function has been </w:t>
      </w:r>
      <w:r w:rsidR="3CDBCF77" w:rsidRPr="0048453A">
        <w:rPr>
          <w:rFonts w:ascii="Times New Roman" w:hAnsi="Times New Roman" w:cs="Times New Roman"/>
          <w:sz w:val="24"/>
          <w:szCs w:val="24"/>
        </w:rPr>
        <w:t>linked</w:t>
      </w:r>
      <w:r w:rsidRPr="0048453A">
        <w:rPr>
          <w:rFonts w:ascii="Times New Roman" w:hAnsi="Times New Roman" w:cs="Times New Roman"/>
          <w:sz w:val="24"/>
          <w:szCs w:val="24"/>
        </w:rPr>
        <w:t xml:space="preserve"> to Ang-II. ACE2 is expressed in leukocytes and the lungs, kidneys, heart, and gastrointestinal tract (all organs affected by COVID-19) subjecting these organs to damage from inflammation. Furthermore, individuals with </w:t>
      </w:r>
      <w:r w:rsidR="6A5689A6" w:rsidRPr="0048453A">
        <w:rPr>
          <w:rFonts w:ascii="Times New Roman" w:hAnsi="Times New Roman" w:cs="Times New Roman"/>
          <w:sz w:val="24"/>
          <w:szCs w:val="24"/>
        </w:rPr>
        <w:t>diabetes</w:t>
      </w:r>
      <w:r w:rsidRPr="0048453A">
        <w:rPr>
          <w:rFonts w:ascii="Times New Roman" w:hAnsi="Times New Roman" w:cs="Times New Roman"/>
          <w:sz w:val="24"/>
          <w:szCs w:val="24"/>
        </w:rPr>
        <w:t xml:space="preserve"> are already at an increased risk for cardiovascular events; and myocardial inflammation associated with downregulation of ACE2 in COVID-19 has been previously reported representing additive risk. Collectively, there are many similarities between the COVID-19 and </w:t>
      </w:r>
      <w:r w:rsidR="51D7E1C0" w:rsidRPr="0048453A">
        <w:rPr>
          <w:rFonts w:ascii="Times New Roman" w:hAnsi="Times New Roman" w:cs="Times New Roman"/>
          <w:sz w:val="24"/>
          <w:szCs w:val="24"/>
        </w:rPr>
        <w:t>diabetes</w:t>
      </w:r>
      <w:r w:rsidRPr="0048453A">
        <w:rPr>
          <w:rFonts w:ascii="Times New Roman" w:hAnsi="Times New Roman" w:cs="Times New Roman"/>
          <w:sz w:val="24"/>
          <w:szCs w:val="24"/>
        </w:rPr>
        <w:t xml:space="preserve"> pathophysiology that suggest increased risk for worse outcomes. Moreover, the association between cytokine/chemokine gene expression patterns and disease severity may be used as a predictive biomarker.</w:t>
      </w:r>
      <w:commentRangeEnd w:id="10"/>
      <w:r w:rsidRPr="0048453A">
        <w:rPr>
          <w:rFonts w:ascii="Times New Roman" w:hAnsi="Times New Roman" w:cs="Times New Roman"/>
          <w:sz w:val="24"/>
          <w:szCs w:val="24"/>
        </w:rPr>
        <w:commentReference w:id="10"/>
      </w:r>
    </w:p>
    <w:p w14:paraId="63D786E9" w14:textId="4E450D73" w:rsidR="00D837DC" w:rsidRPr="0048453A" w:rsidRDefault="00D837D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The purpose of this study was to evaluate biomarker and gene expression patterns in individuals hospitalized with diabetes mellitus infected with SARS-CoV-2.  In addition, the relationship between these patterns and disease severity was examined.</w:t>
      </w:r>
    </w:p>
    <w:p w14:paraId="7FA76FF1" w14:textId="28EA0DA3" w:rsidR="1EE477AD" w:rsidRPr="0048453A" w:rsidRDefault="1EE477AD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4777CDF1" w14:textId="160A2BBE" w:rsidR="75E9478B" w:rsidRPr="0048453A" w:rsidRDefault="75E9478B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Data source and</w:t>
      </w:r>
      <w:r w:rsidR="13986BE8" w:rsidRPr="0048453A">
        <w:rPr>
          <w:rFonts w:ascii="Times New Roman" w:hAnsi="Times New Roman" w:cs="Times New Roman"/>
          <w:b/>
          <w:bCs/>
          <w:sz w:val="24"/>
          <w:szCs w:val="24"/>
        </w:rPr>
        <w:t xml:space="preserve"> patient collection</w:t>
      </w:r>
      <w:r w:rsidRPr="0048453A">
        <w:rPr>
          <w:rFonts w:ascii="Times New Roman" w:hAnsi="Times New Roman" w:cs="Times New Roman"/>
          <w:sz w:val="24"/>
          <w:szCs w:val="24"/>
        </w:rPr>
        <w:t xml:space="preserve">: We performed a single-center, IRB-approved, </w:t>
      </w:r>
      <w:commentRangeStart w:id="11"/>
      <w:r w:rsidRPr="0048453A">
        <w:rPr>
          <w:rFonts w:ascii="Times New Roman" w:hAnsi="Times New Roman" w:cs="Times New Roman"/>
          <w:sz w:val="24"/>
          <w:szCs w:val="24"/>
        </w:rPr>
        <w:t>cohort</w:t>
      </w:r>
      <w:commentRangeEnd w:id="11"/>
      <w:r w:rsidRPr="0048453A">
        <w:rPr>
          <w:rFonts w:ascii="Times New Roman" w:hAnsi="Times New Roman" w:cs="Times New Roman"/>
          <w:sz w:val="24"/>
          <w:szCs w:val="24"/>
        </w:rPr>
        <w:commentReference w:id="11"/>
      </w:r>
      <w:r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0898D896" w:rsidRPr="0048453A">
        <w:rPr>
          <w:rFonts w:ascii="Times New Roman" w:hAnsi="Times New Roman" w:cs="Times New Roman"/>
          <w:sz w:val="24"/>
          <w:szCs w:val="24"/>
        </w:rPr>
        <w:t>study</w:t>
      </w:r>
      <w:r w:rsidRPr="0048453A">
        <w:rPr>
          <w:rFonts w:ascii="Times New Roman" w:hAnsi="Times New Roman" w:cs="Times New Roman"/>
          <w:sz w:val="24"/>
          <w:szCs w:val="24"/>
        </w:rPr>
        <w:t xml:space="preserve"> using data </w:t>
      </w:r>
      <w:r w:rsidR="19B9DE25" w:rsidRPr="0048453A">
        <w:rPr>
          <w:rFonts w:ascii="Times New Roman" w:hAnsi="Times New Roman" w:cs="Times New Roman"/>
          <w:sz w:val="24"/>
          <w:szCs w:val="24"/>
        </w:rPr>
        <w:t>from electronic health records at a large community medical center.</w:t>
      </w:r>
      <w:r w:rsidR="5DC78D95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19B9DE25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5E935B56" w:rsidRPr="0048453A">
        <w:rPr>
          <w:rFonts w:ascii="Times New Roman" w:hAnsi="Times New Roman" w:cs="Times New Roman"/>
          <w:sz w:val="24"/>
          <w:szCs w:val="24"/>
          <w:highlight w:val="yellow"/>
        </w:rPr>
        <w:t>Inclusion/exclusion criteria.</w:t>
      </w:r>
      <w:r w:rsidR="6CA066B6" w:rsidRPr="0048453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commentRangeStart w:id="13"/>
      <w:commentRangeEnd w:id="12"/>
      <w:r w:rsidRPr="0048453A">
        <w:rPr>
          <w:rFonts w:ascii="Times New Roman" w:hAnsi="Times New Roman" w:cs="Times New Roman"/>
          <w:sz w:val="24"/>
          <w:szCs w:val="24"/>
        </w:rPr>
        <w:commentReference w:id="12"/>
      </w:r>
      <w:commentRangeEnd w:id="13"/>
      <w:r w:rsidRPr="0048453A">
        <w:rPr>
          <w:rFonts w:ascii="Times New Roman" w:hAnsi="Times New Roman" w:cs="Times New Roman"/>
          <w:sz w:val="24"/>
          <w:szCs w:val="24"/>
        </w:rPr>
        <w:commentReference w:id="13"/>
      </w:r>
    </w:p>
    <w:p w14:paraId="0E203223" w14:textId="5DDA6CDB" w:rsidR="6CA066B6" w:rsidRPr="0048453A" w:rsidRDefault="6CA066B6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Data extraction and collection</w:t>
      </w:r>
      <w:r w:rsidRPr="0048453A">
        <w:rPr>
          <w:rFonts w:ascii="Times New Roman" w:hAnsi="Times New Roman" w:cs="Times New Roman"/>
          <w:sz w:val="24"/>
          <w:szCs w:val="24"/>
        </w:rPr>
        <w:t xml:space="preserve">: All data were extracted from the electronic health record (Epic Systems). Patient age, sex, race/ethnicity, comorbidities, vaccination status, </w:t>
      </w:r>
      <w:r w:rsidR="0A7B9FE7" w:rsidRPr="0048453A">
        <w:rPr>
          <w:rFonts w:ascii="Times New Roman" w:hAnsi="Times New Roman" w:cs="Times New Roman"/>
          <w:sz w:val="24"/>
          <w:szCs w:val="24"/>
        </w:rPr>
        <w:t xml:space="preserve">concomitant anti-hyperglycemic medications, COVID treatment interventions, and other basic relevant laboratory data were extracted from the records. </w:t>
      </w:r>
      <w:r w:rsidR="5771FE0C" w:rsidRPr="0048453A">
        <w:rPr>
          <w:rFonts w:ascii="Times New Roman" w:hAnsi="Times New Roman" w:cs="Times New Roman"/>
          <w:sz w:val="24"/>
          <w:szCs w:val="24"/>
        </w:rPr>
        <w:t>Patient comorbidities were identified using the International Classification of Diseases, tenth revision, clinical modification (ICD-10-CM) codes</w:t>
      </w:r>
      <w:r w:rsidR="62B9C4CC" w:rsidRPr="0048453A">
        <w:rPr>
          <w:rFonts w:ascii="Times New Roman" w:hAnsi="Times New Roman" w:cs="Times New Roman"/>
          <w:sz w:val="24"/>
          <w:szCs w:val="24"/>
        </w:rPr>
        <w:t xml:space="preserve">. Overall comorbidity status of patients was defined by the scoring of the </w:t>
      </w:r>
      <w:proofErr w:type="spellStart"/>
      <w:r w:rsidR="62B9C4CC" w:rsidRPr="0048453A">
        <w:rPr>
          <w:rFonts w:ascii="Times New Roman" w:hAnsi="Times New Roman" w:cs="Times New Roman"/>
          <w:sz w:val="24"/>
          <w:szCs w:val="24"/>
        </w:rPr>
        <w:t>Charlson-Deyo</w:t>
      </w:r>
      <w:proofErr w:type="spellEnd"/>
      <w:r w:rsidR="62B9C4CC" w:rsidRPr="0048453A">
        <w:rPr>
          <w:rFonts w:ascii="Times New Roman" w:hAnsi="Times New Roman" w:cs="Times New Roman"/>
          <w:sz w:val="24"/>
          <w:szCs w:val="24"/>
        </w:rPr>
        <w:t xml:space="preserve"> comorbidity Index (CCI). </w:t>
      </w:r>
      <w:ins w:id="14" w:author="Sargsyan, Davit [JRDUS]" w:date="2023-12-28T15:46:00Z">
        <w:r w:rsidR="008E325E" w:rsidRPr="0048453A">
          <w:rPr>
            <w:rFonts w:ascii="Times New Roman" w:hAnsi="Times New Roman" w:cs="Times New Roman"/>
            <w:sz w:val="24"/>
            <w:szCs w:val="24"/>
          </w:rPr>
          <w:t>Patients</w:t>
        </w:r>
      </w:ins>
      <w:ins w:id="15" w:author="Sargsyan, Davit [JRDUS]" w:date="2023-12-28T15:45:00Z">
        <w:r w:rsidR="008E325E" w:rsidRPr="0048453A">
          <w:rPr>
            <w:rFonts w:ascii="Times New Roman" w:hAnsi="Times New Roman" w:cs="Times New Roman"/>
            <w:sz w:val="24"/>
            <w:szCs w:val="24"/>
          </w:rPr>
          <w:t>’ baseline characteristics</w:t>
        </w:r>
      </w:ins>
      <w:ins w:id="16" w:author="Sargsyan, Davit [JRDUS]" w:date="2023-12-28T15:46:00Z">
        <w:r w:rsidR="008E325E" w:rsidRPr="004845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" w:author="Sargsyan, Davit [JRDUS]" w:date="2023-12-29T10:54:00Z">
        <w:r w:rsidR="0048453A">
          <w:rPr>
            <w:rFonts w:ascii="Times New Roman" w:hAnsi="Times New Roman" w:cs="Times New Roman"/>
            <w:sz w:val="24"/>
            <w:szCs w:val="24"/>
          </w:rPr>
          <w:t xml:space="preserve">including demographics, </w:t>
        </w:r>
      </w:ins>
      <w:ins w:id="18" w:author="Sargsyan, Davit [JRDUS]" w:date="2023-12-29T10:55:00Z">
        <w:r w:rsidR="0048453A">
          <w:rPr>
            <w:rFonts w:ascii="Times New Roman" w:hAnsi="Times New Roman" w:cs="Times New Roman"/>
            <w:sz w:val="24"/>
            <w:szCs w:val="24"/>
          </w:rPr>
          <w:t xml:space="preserve">vaccination information, comorbidities, medications, </w:t>
        </w:r>
      </w:ins>
      <w:ins w:id="19" w:author="Sargsyan, Davit [JRDUS]" w:date="2023-12-29T10:56:00Z">
        <w:r w:rsidR="0048453A">
          <w:rPr>
            <w:rFonts w:ascii="Times New Roman" w:hAnsi="Times New Roman" w:cs="Times New Roman"/>
            <w:sz w:val="24"/>
            <w:szCs w:val="24"/>
          </w:rPr>
          <w:t xml:space="preserve">lab work, </w:t>
        </w:r>
      </w:ins>
      <w:ins w:id="20" w:author="Sargsyan, Davit [JRDUS]" w:date="2023-12-29T10:57:00Z">
        <w:r w:rsidR="0048453A">
          <w:rPr>
            <w:rFonts w:ascii="Times New Roman" w:hAnsi="Times New Roman" w:cs="Times New Roman"/>
            <w:sz w:val="24"/>
            <w:szCs w:val="24"/>
          </w:rPr>
          <w:t xml:space="preserve">clinical scores and ELISA protein concentration </w:t>
        </w:r>
      </w:ins>
      <w:ins w:id="21" w:author="Sargsyan, Davit [JRDUS]" w:date="2023-12-28T15:46:00Z">
        <w:r w:rsidR="008E325E" w:rsidRPr="0048453A">
          <w:rPr>
            <w:rFonts w:ascii="Times New Roman" w:hAnsi="Times New Roman" w:cs="Times New Roman"/>
            <w:sz w:val="24"/>
            <w:szCs w:val="24"/>
          </w:rPr>
          <w:t>were summarized in Table 1.</w:t>
        </w:r>
      </w:ins>
    </w:p>
    <w:p w14:paraId="11954BD2" w14:textId="1F5294B8" w:rsidR="00D837DC" w:rsidRPr="0048453A" w:rsidRDefault="00D837DC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RNA-Sequencing</w:t>
      </w:r>
    </w:p>
    <w:p w14:paraId="073F1FC3" w14:textId="2565BF0A" w:rsidR="00D837DC" w:rsidRPr="0048453A" w:rsidRDefault="00D837DC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Cytokine and chemokine multiplex assay</w:t>
      </w:r>
    </w:p>
    <w:p w14:paraId="382CA867" w14:textId="7F620459" w:rsidR="00D837DC" w:rsidRPr="0048453A" w:rsidRDefault="00D837DC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ACE2 and DPPIV ELISA</w:t>
      </w:r>
    </w:p>
    <w:p w14:paraId="08A72762" w14:textId="4B5EBA00" w:rsidR="62B9C4CC" w:rsidRPr="0048453A" w:rsidRDefault="62B9C4CC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="00D837DC" w:rsidRPr="004845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8453A">
        <w:rPr>
          <w:rFonts w:ascii="Times New Roman" w:hAnsi="Times New Roman" w:cs="Times New Roman"/>
          <w:sz w:val="24"/>
          <w:szCs w:val="24"/>
        </w:rPr>
        <w:t xml:space="preserve">: Patients were </w:t>
      </w:r>
      <w:r w:rsidR="1360ADA1" w:rsidRPr="0048453A">
        <w:rPr>
          <w:rFonts w:ascii="Times New Roman" w:hAnsi="Times New Roman" w:cs="Times New Roman"/>
          <w:sz w:val="24"/>
          <w:szCs w:val="24"/>
        </w:rPr>
        <w:t>stratified</w:t>
      </w:r>
      <w:r w:rsidRPr="0048453A">
        <w:rPr>
          <w:rFonts w:ascii="Times New Roman" w:hAnsi="Times New Roman" w:cs="Times New Roman"/>
          <w:sz w:val="24"/>
          <w:szCs w:val="24"/>
        </w:rPr>
        <w:t xml:space="preserve"> into those with COVID-19 and those without COVID-19 as well as those with diabetes and those without diabetes. The primary endpoint was </w:t>
      </w:r>
      <w:r w:rsidR="094E4BA2" w:rsidRPr="0048453A">
        <w:rPr>
          <w:rFonts w:ascii="Times New Roman" w:hAnsi="Times New Roman" w:cs="Times New Roman"/>
          <w:sz w:val="24"/>
          <w:szCs w:val="24"/>
        </w:rPr>
        <w:t>differences in inflammatory mediator expression</w:t>
      </w:r>
      <w:r w:rsidR="751F5B06" w:rsidRPr="0048453A">
        <w:rPr>
          <w:rFonts w:ascii="Times New Roman" w:hAnsi="Times New Roman" w:cs="Times New Roman"/>
          <w:sz w:val="24"/>
          <w:szCs w:val="24"/>
        </w:rPr>
        <w:t xml:space="preserve"> profile</w:t>
      </w:r>
      <w:r w:rsidR="67215EA9" w:rsidRPr="0048453A">
        <w:rPr>
          <w:rFonts w:ascii="Times New Roman" w:hAnsi="Times New Roman" w:cs="Times New Roman"/>
          <w:sz w:val="24"/>
          <w:szCs w:val="24"/>
        </w:rPr>
        <w:t xml:space="preserve"> between COVID-19 patients with and without diabetes</w:t>
      </w:r>
      <w:r w:rsidR="094E4BA2" w:rsidRPr="0048453A">
        <w:rPr>
          <w:rFonts w:ascii="Times New Roman" w:hAnsi="Times New Roman" w:cs="Times New Roman"/>
          <w:sz w:val="24"/>
          <w:szCs w:val="24"/>
        </w:rPr>
        <w:t>.</w:t>
      </w:r>
      <w:r w:rsidR="39F09F4A" w:rsidRPr="0048453A">
        <w:rPr>
          <w:rFonts w:ascii="Times New Roman" w:hAnsi="Times New Roman" w:cs="Times New Roman"/>
          <w:sz w:val="24"/>
          <w:szCs w:val="24"/>
        </w:rPr>
        <w:t xml:space="preserve"> </w:t>
      </w:r>
      <w:r w:rsidR="07CEEC11" w:rsidRPr="0048453A">
        <w:rPr>
          <w:rFonts w:ascii="Times New Roman" w:hAnsi="Times New Roman" w:cs="Times New Roman"/>
          <w:sz w:val="24"/>
          <w:szCs w:val="24"/>
        </w:rPr>
        <w:t xml:space="preserve">Secondary endpoints include </w:t>
      </w:r>
      <w:r w:rsidR="02CAE508" w:rsidRPr="0048453A">
        <w:rPr>
          <w:rFonts w:ascii="Times New Roman" w:hAnsi="Times New Roman" w:cs="Times New Roman"/>
          <w:sz w:val="24"/>
          <w:szCs w:val="24"/>
        </w:rPr>
        <w:t xml:space="preserve">differences in inflammatory mediator expression profile between </w:t>
      </w:r>
      <w:r w:rsidR="02CAE508" w:rsidRPr="0048453A">
        <w:rPr>
          <w:rFonts w:ascii="Times New Roman" w:hAnsi="Times New Roman" w:cs="Times New Roman"/>
          <w:sz w:val="24"/>
          <w:szCs w:val="24"/>
        </w:rPr>
        <w:lastRenderedPageBreak/>
        <w:t>diabetes patients with and without COVID-19 and occurrence of severe illness (defined by mechanical ventilation, ICU admission, or mortality)</w:t>
      </w:r>
      <w:r w:rsidR="25C643DB" w:rsidRPr="0048453A">
        <w:rPr>
          <w:rFonts w:ascii="Times New Roman" w:hAnsi="Times New Roman" w:cs="Times New Roman"/>
          <w:sz w:val="24"/>
          <w:szCs w:val="24"/>
        </w:rPr>
        <w:t>.</w:t>
      </w:r>
      <w:commentRangeStart w:id="22"/>
      <w:commentRangeStart w:id="23"/>
      <w:commentRangeEnd w:id="22"/>
      <w:r w:rsidRPr="0048453A">
        <w:rPr>
          <w:rFonts w:ascii="Times New Roman" w:hAnsi="Times New Roman" w:cs="Times New Roman"/>
          <w:sz w:val="24"/>
          <w:szCs w:val="24"/>
        </w:rPr>
        <w:commentReference w:id="22"/>
      </w:r>
      <w:commentRangeEnd w:id="23"/>
      <w:r w:rsidRPr="0048453A">
        <w:rPr>
          <w:rFonts w:ascii="Times New Roman" w:hAnsi="Times New Roman" w:cs="Times New Roman"/>
          <w:sz w:val="24"/>
          <w:szCs w:val="24"/>
        </w:rPr>
        <w:commentReference w:id="23"/>
      </w:r>
    </w:p>
    <w:p w14:paraId="61FEECEB" w14:textId="16F9E320" w:rsidR="4197C945" w:rsidRPr="0048453A" w:rsidRDefault="4197C945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  <w:r w:rsidRPr="0048453A">
        <w:rPr>
          <w:rFonts w:ascii="Times New Roman" w:hAnsi="Times New Roman" w:cs="Times New Roman"/>
          <w:sz w:val="24"/>
          <w:szCs w:val="24"/>
        </w:rPr>
        <w:t xml:space="preserve">: Patient demographics </w:t>
      </w:r>
      <w:r w:rsidR="70D2F57B" w:rsidRPr="0048453A">
        <w:rPr>
          <w:rFonts w:ascii="Times New Roman" w:hAnsi="Times New Roman" w:cs="Times New Roman"/>
          <w:sz w:val="24"/>
          <w:szCs w:val="24"/>
        </w:rPr>
        <w:t xml:space="preserve">were assessed using descriptive statistics. </w:t>
      </w:r>
      <w:r w:rsidR="14ACB188" w:rsidRPr="0048453A">
        <w:rPr>
          <w:rFonts w:ascii="Times New Roman" w:hAnsi="Times New Roman" w:cs="Times New Roman"/>
          <w:sz w:val="24"/>
          <w:szCs w:val="24"/>
        </w:rPr>
        <w:t xml:space="preserve">Continuous data are represented with means and standard deviation, while nominal data is represented with percentages and standard deviations. Differences in baseline characteristics </w:t>
      </w:r>
      <w:r w:rsidR="048D241E" w:rsidRPr="0048453A">
        <w:rPr>
          <w:rFonts w:ascii="Times New Roman" w:hAnsi="Times New Roman" w:cs="Times New Roman"/>
          <w:sz w:val="24"/>
          <w:szCs w:val="24"/>
        </w:rPr>
        <w:t xml:space="preserve">were analyzed utilizing t-tests for continuous data and chi-squared or Fischer’s exact test for </w:t>
      </w:r>
      <w:r w:rsidR="63DF96B6" w:rsidRPr="0048453A">
        <w:rPr>
          <w:rFonts w:ascii="Times New Roman" w:hAnsi="Times New Roman" w:cs="Times New Roman"/>
          <w:sz w:val="24"/>
          <w:szCs w:val="24"/>
        </w:rPr>
        <w:t xml:space="preserve">categorical data. </w:t>
      </w:r>
    </w:p>
    <w:p w14:paraId="140F9B77" w14:textId="054EBB63" w:rsidR="0D1EB541" w:rsidRPr="0048453A" w:rsidRDefault="0D1EB541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79899DCC" w14:textId="38AD2AFE" w:rsidR="00E376EC" w:rsidRDefault="40595D3A" w:rsidP="00D837DC">
      <w:pPr>
        <w:jc w:val="both"/>
        <w:rPr>
          <w:ins w:id="24" w:author="Sargsyan, Davit [JRDUS]" w:date="2023-12-29T11:05:00Z"/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 xml:space="preserve">Between January </w:t>
      </w:r>
      <w:proofErr w:type="gramStart"/>
      <w:r w:rsidRPr="0048453A">
        <w:rPr>
          <w:rFonts w:ascii="Times New Roman" w:hAnsi="Times New Roman" w:cs="Times New Roman"/>
          <w:sz w:val="24"/>
          <w:szCs w:val="24"/>
        </w:rPr>
        <w:t>1</w:t>
      </w:r>
      <w:r w:rsidRPr="004845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gramEnd"/>
      <w:r w:rsidRPr="0048453A">
        <w:rPr>
          <w:rFonts w:ascii="Times New Roman" w:hAnsi="Times New Roman" w:cs="Times New Roman"/>
          <w:sz w:val="24"/>
          <w:szCs w:val="24"/>
        </w:rPr>
        <w:t xml:space="preserve"> 2022 and May 30</w:t>
      </w:r>
      <w:r w:rsidRPr="004845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8453A">
        <w:rPr>
          <w:rFonts w:ascii="Times New Roman" w:hAnsi="Times New Roman" w:cs="Times New Roman"/>
          <w:sz w:val="24"/>
          <w:szCs w:val="24"/>
        </w:rPr>
        <w:t xml:space="preserve"> 2022, </w:t>
      </w:r>
      <w:r w:rsidR="587D0795" w:rsidRPr="0048453A">
        <w:rPr>
          <w:rFonts w:ascii="Times New Roman" w:hAnsi="Times New Roman" w:cs="Times New Roman"/>
          <w:sz w:val="24"/>
          <w:szCs w:val="24"/>
        </w:rPr>
        <w:t>183</w:t>
      </w:r>
      <w:r w:rsidR="4DA56F03" w:rsidRPr="0048453A">
        <w:rPr>
          <w:rFonts w:ascii="Times New Roman" w:hAnsi="Times New Roman" w:cs="Times New Roman"/>
          <w:sz w:val="24"/>
          <w:szCs w:val="24"/>
        </w:rPr>
        <w:t xml:space="preserve"> adult patients were enrolled within the specified tim</w:t>
      </w:r>
      <w:r w:rsidR="47C30AC1" w:rsidRPr="0048453A">
        <w:rPr>
          <w:rFonts w:ascii="Times New Roman" w:hAnsi="Times New Roman" w:cs="Times New Roman"/>
          <w:sz w:val="24"/>
          <w:szCs w:val="24"/>
        </w:rPr>
        <w:t>eframe</w:t>
      </w:r>
      <w:r w:rsidR="6EFA1481" w:rsidRPr="0048453A">
        <w:rPr>
          <w:rFonts w:ascii="Times New Roman" w:hAnsi="Times New Roman" w:cs="Times New Roman"/>
          <w:sz w:val="24"/>
          <w:szCs w:val="24"/>
        </w:rPr>
        <w:t xml:space="preserve">, of which 91 patients had blood samples extracted. </w:t>
      </w:r>
      <w:del w:id="25" w:author="Sargsyan, Davit [JRDUS]" w:date="2023-12-29T11:04:00Z">
        <w:r w:rsidR="2684DAE1" w:rsidRPr="0048453A" w:rsidDel="00E376EC">
          <w:rPr>
            <w:rFonts w:ascii="Times New Roman" w:hAnsi="Times New Roman" w:cs="Times New Roman"/>
            <w:sz w:val="24"/>
            <w:szCs w:val="24"/>
          </w:rPr>
          <w:delText>Patients</w:delText>
        </w:r>
      </w:del>
      <w:ins w:id="26" w:author="Sargsyan, Davit [JRDUS]" w:date="2023-12-29T11:04:00Z">
        <w:r w:rsidR="00E376EC" w:rsidRPr="0048453A">
          <w:rPr>
            <w:rFonts w:ascii="Times New Roman" w:hAnsi="Times New Roman" w:cs="Times New Roman"/>
            <w:sz w:val="24"/>
            <w:szCs w:val="24"/>
          </w:rPr>
          <w:t>Patients’</w:t>
        </w:r>
      </w:ins>
      <w:r w:rsidR="2684DAE1" w:rsidRPr="0048453A">
        <w:rPr>
          <w:rFonts w:ascii="Times New Roman" w:hAnsi="Times New Roman" w:cs="Times New Roman"/>
          <w:sz w:val="24"/>
          <w:szCs w:val="24"/>
        </w:rPr>
        <w:t xml:space="preserve"> blood samples were obtained within 2 days of hospital admission. </w:t>
      </w:r>
      <w:del w:id="27" w:author="Sargsyan, Davit [JRDUS]" w:date="2023-12-29T15:21:00Z">
        <w:r w:rsidR="2684DAE1" w:rsidRPr="0048453A" w:rsidDel="008B6FDB">
          <w:rPr>
            <w:rFonts w:ascii="Times New Roman" w:hAnsi="Times New Roman" w:cs="Times New Roman"/>
            <w:sz w:val="24"/>
            <w:szCs w:val="24"/>
          </w:rPr>
          <w:delText xml:space="preserve">Overall, the baseline characteristics </w:delText>
        </w:r>
        <w:r w:rsidR="118984B6" w:rsidRPr="0048453A" w:rsidDel="008B6FDB">
          <w:rPr>
            <w:rFonts w:ascii="Times New Roman" w:hAnsi="Times New Roman" w:cs="Times New Roman"/>
            <w:sz w:val="24"/>
            <w:szCs w:val="24"/>
          </w:rPr>
          <w:delText>were similar between the two groups, except</w:delText>
        </w:r>
        <w:r w:rsidR="4E055265" w:rsidRPr="0048453A" w:rsidDel="008B6FDB">
          <w:rPr>
            <w:rFonts w:ascii="Times New Roman" w:hAnsi="Times New Roman" w:cs="Times New Roman"/>
            <w:sz w:val="24"/>
            <w:szCs w:val="24"/>
          </w:rPr>
          <w:delText xml:space="preserve"> for the CCI (3.09 ± 2.20 in the treatment </w:delText>
        </w:r>
        <w:r w:rsidR="2D57C4FE" w:rsidRPr="0048453A" w:rsidDel="008B6FDB">
          <w:rPr>
            <w:rFonts w:ascii="Times New Roman" w:hAnsi="Times New Roman" w:cs="Times New Roman"/>
            <w:sz w:val="24"/>
            <w:szCs w:val="24"/>
          </w:rPr>
          <w:delText>group vs 5.59 ± 4.02 in the control group, P &lt; ???).</w:delText>
        </w:r>
      </w:del>
    </w:p>
    <w:p w14:paraId="2AA50200" w14:textId="0D795601" w:rsidR="009F72DD" w:rsidRDefault="00E376EC" w:rsidP="00D837DC">
      <w:pPr>
        <w:jc w:val="both"/>
        <w:rPr>
          <w:ins w:id="28" w:author="Sargsyan, Davit [JRDUS]" w:date="2023-12-29T14:01:00Z"/>
          <w:rFonts w:ascii="Times New Roman" w:hAnsi="Times New Roman" w:cs="Times New Roman"/>
          <w:sz w:val="24"/>
          <w:szCs w:val="24"/>
        </w:rPr>
      </w:pPr>
      <w:ins w:id="29" w:author="Sargsyan, Davit [JRDUS]" w:date="2023-12-29T11:07:00Z">
        <w:r>
          <w:rPr>
            <w:rFonts w:ascii="Times New Roman" w:hAnsi="Times New Roman" w:cs="Times New Roman"/>
            <w:sz w:val="24"/>
            <w:szCs w:val="24"/>
          </w:rPr>
          <w:t xml:space="preserve">Out of 110 patients admitted with COVID-19, 12 </w:t>
        </w:r>
      </w:ins>
      <w:ins w:id="30" w:author="Sargsyan, Davit [JRDUS]" w:date="2023-12-29T11:08:00Z">
        <w:r>
          <w:rPr>
            <w:rFonts w:ascii="Times New Roman" w:hAnsi="Times New Roman" w:cs="Times New Roman"/>
            <w:sz w:val="24"/>
            <w:szCs w:val="24"/>
          </w:rPr>
          <w:t>(10.9%)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1" w:author="Sargsyan, Davit [JRDUS]" w:date="2023-12-29T11:07:00Z">
        <w:r>
          <w:rPr>
            <w:rFonts w:ascii="Times New Roman" w:hAnsi="Times New Roman" w:cs="Times New Roman"/>
            <w:sz w:val="24"/>
            <w:szCs w:val="24"/>
          </w:rPr>
          <w:t xml:space="preserve">died in hospital </w:t>
        </w:r>
      </w:ins>
      <w:ins w:id="32" w:author="Sargsyan, Davit [JRDUS]" w:date="2023-12-29T11:08:00Z">
        <w:r>
          <w:rPr>
            <w:rFonts w:ascii="Times New Roman" w:hAnsi="Times New Roman" w:cs="Times New Roman"/>
            <w:sz w:val="24"/>
            <w:szCs w:val="24"/>
          </w:rPr>
          <w:t>compared to 3 out of 72 non-COVID-19 patients (</w:t>
        </w:r>
      </w:ins>
      <w:ins w:id="33" w:author="Sargsyan, Davit [JRDUS]" w:date="2023-12-29T11:09:00Z">
        <w:r>
          <w:rPr>
            <w:rFonts w:ascii="Times New Roman" w:hAnsi="Times New Roman" w:cs="Times New Roman"/>
            <w:sz w:val="24"/>
            <w:szCs w:val="24"/>
          </w:rPr>
          <w:t>4.2%</w:t>
        </w:r>
      </w:ins>
      <w:ins w:id="34" w:author="Sargsyan, Davit [JRDUS]" w:date="2023-12-29T11:08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ins w:id="35" w:author="Sargsyan, Davit [JRDUS]" w:date="2023-12-29T11:09:00Z"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15203CD2" w14:textId="5CE07994" w:rsidR="00E376EC" w:rsidRDefault="00E376EC" w:rsidP="00D837DC">
      <w:pPr>
        <w:jc w:val="both"/>
        <w:rPr>
          <w:ins w:id="36" w:author="Sargsyan, Davit [JRDUS]" w:date="2023-12-29T14:02:00Z"/>
          <w:rFonts w:ascii="Times New Roman" w:hAnsi="Times New Roman" w:cs="Times New Roman"/>
          <w:sz w:val="24"/>
          <w:szCs w:val="24"/>
        </w:rPr>
      </w:pPr>
      <w:ins w:id="37" w:author="Sargsyan, Davit [JRDUS]" w:date="2023-12-29T11:12:00Z">
        <w:r>
          <w:rPr>
            <w:rFonts w:ascii="Times New Roman" w:hAnsi="Times New Roman" w:cs="Times New Roman"/>
            <w:sz w:val="24"/>
            <w:szCs w:val="24"/>
          </w:rPr>
          <w:t xml:space="preserve">There was no </w:t>
        </w:r>
      </w:ins>
      <w:ins w:id="38" w:author="Sargsyan, Davit [JRDUS]" w:date="2023-12-29T11:13:00Z">
        <w:r>
          <w:rPr>
            <w:rFonts w:ascii="Times New Roman" w:hAnsi="Times New Roman" w:cs="Times New Roman"/>
            <w:sz w:val="24"/>
            <w:szCs w:val="24"/>
          </w:rPr>
          <w:t>significant association between DM and COVID-19 patients’ death rate, with 6</w:t>
        </w:r>
        <w:r w:rsidR="006E69B8">
          <w:rPr>
            <w:rFonts w:ascii="Times New Roman" w:hAnsi="Times New Roman" w:cs="Times New Roman"/>
            <w:sz w:val="24"/>
            <w:szCs w:val="24"/>
          </w:rPr>
          <w:t xml:space="preserve"> DM and 6 non-DM </w:t>
        </w:r>
      </w:ins>
      <w:ins w:id="39" w:author="Sargsyan, Davit [JRDUS]" w:date="2023-12-29T11:14:00Z">
        <w:r w:rsidR="006E69B8">
          <w:rPr>
            <w:rFonts w:ascii="Times New Roman" w:hAnsi="Times New Roman" w:cs="Times New Roman"/>
            <w:sz w:val="24"/>
            <w:szCs w:val="24"/>
          </w:rPr>
          <w:t xml:space="preserve">COVID-19 </w:t>
        </w:r>
      </w:ins>
      <w:ins w:id="40" w:author="Sargsyan, Davit [JRDUS]" w:date="2023-12-29T11:13:00Z">
        <w:r w:rsidR="006E69B8">
          <w:rPr>
            <w:rFonts w:ascii="Times New Roman" w:hAnsi="Times New Roman" w:cs="Times New Roman"/>
            <w:sz w:val="24"/>
            <w:szCs w:val="24"/>
          </w:rPr>
          <w:t xml:space="preserve">patients </w:t>
        </w:r>
      </w:ins>
      <w:ins w:id="41" w:author="Sargsyan, Davit [JRDUS]" w:date="2023-12-29T11:14:00Z">
        <w:r w:rsidR="006E69B8">
          <w:rPr>
            <w:rFonts w:ascii="Times New Roman" w:hAnsi="Times New Roman" w:cs="Times New Roman"/>
            <w:sz w:val="24"/>
            <w:szCs w:val="24"/>
          </w:rPr>
          <w:t xml:space="preserve">dying in hospital (Chi-square test p-value = 0.236). </w:t>
        </w:r>
      </w:ins>
      <w:ins w:id="42" w:author="Sargsyan, Davit [JRDUS]" w:date="2023-12-29T11:15:00Z">
        <w:r w:rsidR="006E69B8">
          <w:rPr>
            <w:rFonts w:ascii="Times New Roman" w:hAnsi="Times New Roman" w:cs="Times New Roman"/>
            <w:sz w:val="24"/>
            <w:szCs w:val="24"/>
          </w:rPr>
          <w:t>Similarly, obesity and BMI were no</w:t>
        </w:r>
      </w:ins>
      <w:ins w:id="43" w:author="Sargsyan, Davit [JRDUS]" w:date="2023-12-29T11:16:00Z">
        <w:r w:rsidR="006E69B8">
          <w:rPr>
            <w:rFonts w:ascii="Times New Roman" w:hAnsi="Times New Roman" w:cs="Times New Roman"/>
            <w:sz w:val="24"/>
            <w:szCs w:val="24"/>
          </w:rPr>
          <w:t>t found to be significan</w:t>
        </w:r>
      </w:ins>
      <w:ins w:id="44" w:author="Sargsyan, Davit [JRDUS]" w:date="2023-12-29T11:17:00Z">
        <w:r w:rsidR="006E69B8">
          <w:rPr>
            <w:rFonts w:ascii="Times New Roman" w:hAnsi="Times New Roman" w:cs="Times New Roman"/>
            <w:sz w:val="24"/>
            <w:szCs w:val="24"/>
          </w:rPr>
          <w:t>t factors</w:t>
        </w:r>
      </w:ins>
      <w:ins w:id="45" w:author="Sargsyan, Davit [JRDUS]" w:date="2023-12-29T11:16:00Z">
        <w:r w:rsidR="006E69B8">
          <w:rPr>
            <w:rFonts w:ascii="Times New Roman" w:hAnsi="Times New Roman" w:cs="Times New Roman"/>
            <w:sz w:val="24"/>
            <w:szCs w:val="24"/>
          </w:rPr>
          <w:t xml:space="preserve"> associated with in-hospital death</w:t>
        </w:r>
      </w:ins>
      <w:ins w:id="46" w:author="Sargsyan, Davit [JRDUS]" w:date="2023-12-29T11:17:00Z">
        <w:r w:rsidR="006E69B8">
          <w:rPr>
            <w:rFonts w:ascii="Times New Roman" w:hAnsi="Times New Roman" w:cs="Times New Roman"/>
            <w:sz w:val="24"/>
            <w:szCs w:val="24"/>
          </w:rPr>
          <w:t xml:space="preserve"> (p-values of 0.760 and &gt;0.999, respectively). However, </w:t>
        </w:r>
      </w:ins>
      <w:ins w:id="47" w:author="Sargsyan, Davit [JRDUS]" w:date="2023-12-29T11:18:00Z">
        <w:r w:rsidR="006E69B8">
          <w:rPr>
            <w:rFonts w:ascii="Times New Roman" w:hAnsi="Times New Roman" w:cs="Times New Roman"/>
            <w:sz w:val="24"/>
            <w:szCs w:val="24"/>
          </w:rPr>
          <w:t xml:space="preserve">the odds of in-hospital death were 21.5 times higher </w:t>
        </w:r>
      </w:ins>
      <w:ins w:id="48" w:author="Sargsyan, Davit [JRDUS]" w:date="2023-12-29T11:26:00Z">
        <w:r w:rsidR="0060585F">
          <w:rPr>
            <w:rFonts w:ascii="Times New Roman" w:hAnsi="Times New Roman" w:cs="Times New Roman"/>
            <w:sz w:val="24"/>
            <w:szCs w:val="24"/>
          </w:rPr>
          <w:t xml:space="preserve">(95% CI = 5.2 to 88.3, p-value&lt; 0.001) </w:t>
        </w:r>
      </w:ins>
      <w:ins w:id="49" w:author="Sargsyan, Davit [JRDUS]" w:date="2023-12-29T11:18:00Z">
        <w:r w:rsidR="006E69B8">
          <w:rPr>
            <w:rFonts w:ascii="Times New Roman" w:hAnsi="Times New Roman" w:cs="Times New Roman"/>
            <w:sz w:val="24"/>
            <w:szCs w:val="24"/>
          </w:rPr>
          <w:t>for the COVID patients</w:t>
        </w:r>
      </w:ins>
      <w:ins w:id="50" w:author="Sargsyan, Davit [JRDUS]" w:date="2023-12-29T11:19:00Z">
        <w:r w:rsidR="006E69B8">
          <w:rPr>
            <w:rFonts w:ascii="Times New Roman" w:hAnsi="Times New Roman" w:cs="Times New Roman"/>
            <w:sz w:val="24"/>
            <w:szCs w:val="24"/>
          </w:rPr>
          <w:t xml:space="preserve"> admitted to the critical care unit (ICU) compared to those who </w:t>
        </w:r>
      </w:ins>
      <w:ins w:id="51" w:author="Sargsyan, Davit [JRDUS]" w:date="2023-12-29T11:20:00Z">
        <w:r w:rsidR="006E69B8">
          <w:rPr>
            <w:rFonts w:ascii="Times New Roman" w:hAnsi="Times New Roman" w:cs="Times New Roman"/>
            <w:sz w:val="24"/>
            <w:szCs w:val="24"/>
          </w:rPr>
          <w:t xml:space="preserve">were not admitted to ICU. Specifically, 7 out of 13 ICU-admitted patients died in hospital </w:t>
        </w:r>
      </w:ins>
      <w:ins w:id="52" w:author="Sargsyan, Davit [JRDUS]" w:date="2023-12-29T11:21:00Z">
        <w:r w:rsidR="006E69B8">
          <w:rPr>
            <w:rFonts w:ascii="Times New Roman" w:hAnsi="Times New Roman" w:cs="Times New Roman"/>
            <w:sz w:val="24"/>
            <w:szCs w:val="24"/>
          </w:rPr>
          <w:t xml:space="preserve">compared to 5 deaths occurring in 97 non-ICU patients. </w:t>
        </w:r>
      </w:ins>
    </w:p>
    <w:p w14:paraId="28493525" w14:textId="001D5088" w:rsidR="009F72DD" w:rsidRDefault="008B6FDB" w:rsidP="00D837DC">
      <w:pPr>
        <w:jc w:val="both"/>
        <w:rPr>
          <w:ins w:id="53" w:author="Sargsyan, Davit [JRDUS]" w:date="2023-12-29T15:22:00Z"/>
          <w:rFonts w:ascii="Times New Roman" w:hAnsi="Times New Roman" w:cs="Times New Roman"/>
          <w:sz w:val="24"/>
          <w:szCs w:val="24"/>
        </w:rPr>
      </w:pPr>
      <w:ins w:id="54" w:author="Sargsyan, Davit [JRDUS]" w:date="2023-12-29T15:14:00Z">
        <w:r>
          <w:rPr>
            <w:rFonts w:ascii="Times New Roman" w:hAnsi="Times New Roman" w:cs="Times New Roman"/>
            <w:sz w:val="24"/>
            <w:szCs w:val="24"/>
          </w:rPr>
          <w:t>T</w:t>
        </w:r>
      </w:ins>
      <w:ins w:id="55" w:author="Sargsyan, Davit [JRDUS]" w:date="2023-12-29T14:04:00Z">
        <w:r w:rsidR="009F72DD">
          <w:rPr>
            <w:rFonts w:ascii="Times New Roman" w:hAnsi="Times New Roman" w:cs="Times New Roman"/>
            <w:sz w:val="24"/>
            <w:szCs w:val="24"/>
          </w:rPr>
          <w:t>he odds ratio</w:t>
        </w:r>
      </w:ins>
      <w:ins w:id="56" w:author="Sargsyan, Davit [JRDUS]" w:date="2023-12-29T14:05:00Z">
        <w:r w:rsidR="009F72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7" w:author="Sargsyan, Davit [JRDUS]" w:date="2023-12-29T14:02:00Z">
        <w:r w:rsidR="009F72DD">
          <w:rPr>
            <w:rFonts w:ascii="Times New Roman" w:hAnsi="Times New Roman" w:cs="Times New Roman"/>
            <w:sz w:val="24"/>
            <w:szCs w:val="24"/>
          </w:rPr>
          <w:t xml:space="preserve">of in-hospital death </w:t>
        </w:r>
      </w:ins>
      <w:ins w:id="58" w:author="Sargsyan, Davit [JRDUS]" w:date="2023-12-29T14:04:00Z">
        <w:r w:rsidR="009F72DD">
          <w:rPr>
            <w:rFonts w:ascii="Times New Roman" w:hAnsi="Times New Roman" w:cs="Times New Roman"/>
            <w:sz w:val="24"/>
            <w:szCs w:val="24"/>
          </w:rPr>
          <w:t>for patients admitted</w:t>
        </w:r>
      </w:ins>
      <w:ins w:id="59" w:author="Sargsyan, Davit [JRDUS]" w:date="2023-12-29T14:02:00Z">
        <w:r w:rsidR="009F72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0" w:author="Sargsyan, Davit [JRDUS]" w:date="2023-12-29T14:03:00Z">
        <w:r w:rsidR="009F72DD">
          <w:rPr>
            <w:rFonts w:ascii="Times New Roman" w:hAnsi="Times New Roman" w:cs="Times New Roman"/>
            <w:sz w:val="24"/>
            <w:szCs w:val="24"/>
          </w:rPr>
          <w:t>with COVID-19</w:t>
        </w:r>
      </w:ins>
      <w:ins w:id="61" w:author="Sargsyan, Davit [JRDUS]" w:date="2023-12-29T14:04:00Z">
        <w:r w:rsidR="009F72DD">
          <w:rPr>
            <w:rFonts w:ascii="Times New Roman" w:hAnsi="Times New Roman" w:cs="Times New Roman"/>
            <w:sz w:val="24"/>
            <w:szCs w:val="24"/>
          </w:rPr>
          <w:t xml:space="preserve"> versus non-COVID-19 patients</w:t>
        </w:r>
      </w:ins>
      <w:ins w:id="62" w:author="Sargsyan, Davit [JRDUS]" w:date="2023-12-29T14:05:00Z">
        <w:r w:rsidR="009F72DD">
          <w:rPr>
            <w:rFonts w:ascii="Times New Roman" w:hAnsi="Times New Roman" w:cs="Times New Roman"/>
            <w:sz w:val="24"/>
            <w:szCs w:val="24"/>
          </w:rPr>
          <w:t xml:space="preserve"> was not statistically significantly different from 1 (OR=2.82, 95%CI = 0.86 to 12.70, p-value = 0.119). However, after</w:t>
        </w:r>
      </w:ins>
      <w:ins w:id="63" w:author="Sargsyan, Davit [JRDUS]" w:date="2023-12-29T14:06:00Z">
        <w:r w:rsidR="009F72DD">
          <w:rPr>
            <w:rFonts w:ascii="Times New Roman" w:hAnsi="Times New Roman" w:cs="Times New Roman"/>
            <w:sz w:val="24"/>
            <w:szCs w:val="24"/>
          </w:rPr>
          <w:t xml:space="preserve"> adjusting for ICU, the </w:t>
        </w:r>
      </w:ins>
      <w:ins w:id="64" w:author="Sargsyan, Davit [JRDUS]" w:date="2023-12-29T14:13:00Z">
        <w:r w:rsidR="00BE4754">
          <w:rPr>
            <w:rFonts w:ascii="Times New Roman" w:hAnsi="Times New Roman" w:cs="Times New Roman"/>
            <w:sz w:val="24"/>
            <w:szCs w:val="24"/>
          </w:rPr>
          <w:t xml:space="preserve">association of </w:t>
        </w:r>
      </w:ins>
      <w:ins w:id="65" w:author="Sargsyan, Davit [JRDUS]" w:date="2023-12-29T14:14:00Z">
        <w:r w:rsidR="00BE4754">
          <w:rPr>
            <w:rFonts w:ascii="Times New Roman" w:hAnsi="Times New Roman" w:cs="Times New Roman"/>
            <w:sz w:val="24"/>
            <w:szCs w:val="24"/>
          </w:rPr>
          <w:t>COVID-19 diagnoses with death became significant (OR = 6.79, 95%CI = 1.73 to 36.07, p-value = 0.012)</w:t>
        </w:r>
        <w:r w:rsidR="003745B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433270C" w14:textId="5F2C860F" w:rsidR="008B6FDB" w:rsidRPr="0048453A" w:rsidRDefault="008B6FDB" w:rsidP="00D837DC">
      <w:pPr>
        <w:jc w:val="both"/>
        <w:rPr>
          <w:rFonts w:ascii="Times New Roman" w:hAnsi="Times New Roman" w:cs="Times New Roman"/>
          <w:sz w:val="24"/>
          <w:szCs w:val="24"/>
        </w:rPr>
      </w:pPr>
      <w:ins w:id="66" w:author="Sargsyan, Davit [JRDUS]" w:date="2023-12-29T15:22:00Z">
        <w:r>
          <w:rPr>
            <w:rFonts w:ascii="Times New Roman" w:hAnsi="Times New Roman" w:cs="Times New Roman"/>
            <w:sz w:val="24"/>
            <w:szCs w:val="24"/>
          </w:rPr>
          <w:t xml:space="preserve">COVID-19 severity was measured </w:t>
        </w:r>
      </w:ins>
      <w:ins w:id="67" w:author="Sargsyan, Davit [JRDUS]" w:date="2023-12-29T15:23:00Z">
        <w:r>
          <w:rPr>
            <w:rFonts w:ascii="Times New Roman" w:hAnsi="Times New Roman" w:cs="Times New Roman"/>
            <w:sz w:val="24"/>
            <w:szCs w:val="24"/>
          </w:rPr>
          <w:t>on</w:t>
        </w:r>
      </w:ins>
      <w:ins w:id="68" w:author="Sargsyan, Davit [JRDUS]" w:date="2023-12-29T15:2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" w:author="Sargsyan, Davit [JRDUS]" w:date="2023-12-29T15:23:00Z">
        <w:r>
          <w:rPr>
            <w:rFonts w:ascii="Times New Roman" w:hAnsi="Times New Roman" w:cs="Times New Roman"/>
            <w:sz w:val="24"/>
            <w:szCs w:val="24"/>
          </w:rPr>
          <w:t>World</w:t>
        </w:r>
      </w:ins>
      <w:ins w:id="70" w:author="Sargsyan, Davit [JRDUS]" w:date="2023-12-29T15:2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1" w:author="Sargsyan, Davit [JRDUS]" w:date="2023-12-29T15:23:00Z">
        <w:r>
          <w:rPr>
            <w:rFonts w:ascii="Times New Roman" w:hAnsi="Times New Roman" w:cs="Times New Roman"/>
            <w:sz w:val="24"/>
            <w:szCs w:val="24"/>
          </w:rPr>
          <w:t>Health</w:t>
        </w:r>
      </w:ins>
      <w:ins w:id="72" w:author="Sargsyan, Davit [JRDUS]" w:date="2023-12-29T15:22:00Z">
        <w:r>
          <w:rPr>
            <w:rFonts w:ascii="Times New Roman" w:hAnsi="Times New Roman" w:cs="Times New Roman"/>
            <w:sz w:val="24"/>
            <w:szCs w:val="24"/>
          </w:rPr>
          <w:t xml:space="preserve"> Organization Original </w:t>
        </w:r>
      </w:ins>
      <w:ins w:id="73" w:author="Sargsyan, Davit [JRDUS]" w:date="2023-12-29T15:23:00Z">
        <w:r>
          <w:rPr>
            <w:rFonts w:ascii="Times New Roman" w:hAnsi="Times New Roman" w:cs="Times New Roman"/>
            <w:sz w:val="24"/>
            <w:szCs w:val="24"/>
          </w:rPr>
          <w:t>Scale</w:t>
        </w:r>
      </w:ins>
      <w:ins w:id="74" w:author="Sargsyan, Davit [JRDUS]" w:date="2023-12-29T15:2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5" w:author="Sargsyan, Davit [JRDUS]" w:date="2023-12-29T15:23:00Z">
        <w:r>
          <w:rPr>
            <w:rFonts w:ascii="Times New Roman" w:hAnsi="Times New Roman" w:cs="Times New Roman"/>
            <w:sz w:val="24"/>
            <w:szCs w:val="24"/>
          </w:rPr>
          <w:t xml:space="preserve">for Clinical Improvement (WHO OSCI) scale. </w:t>
        </w:r>
      </w:ins>
      <w:ins w:id="76" w:author="Sargsyan, Davit [JRDUS]" w:date="2023-12-29T15:24:00Z">
        <w:r>
          <w:rPr>
            <w:rFonts w:ascii="Times New Roman" w:hAnsi="Times New Roman" w:cs="Times New Roman"/>
            <w:sz w:val="24"/>
            <w:szCs w:val="24"/>
          </w:rPr>
          <w:t xml:space="preserve">COVID-19 patients were grouped by the WHO OSCI </w:t>
        </w:r>
        <w:r w:rsidR="000D341E">
          <w:rPr>
            <w:rFonts w:ascii="Times New Roman" w:hAnsi="Times New Roman" w:cs="Times New Roman"/>
            <w:sz w:val="24"/>
            <w:szCs w:val="24"/>
          </w:rPr>
          <w:t>into Moderate (score &lt; 5)</w:t>
        </w:r>
      </w:ins>
      <w:ins w:id="77" w:author="Sargsyan, Davit [JRDUS]" w:date="2023-12-29T15:25:00Z">
        <w:r w:rsidR="000D341E">
          <w:rPr>
            <w:rFonts w:ascii="Times New Roman" w:hAnsi="Times New Roman" w:cs="Times New Roman"/>
            <w:sz w:val="24"/>
            <w:szCs w:val="24"/>
          </w:rPr>
          <w:t xml:space="preserve"> and severe (&gt;=5 and &lt;8) cohorts. WHO OSCI score of 8 signified deaths. At the admission</w:t>
        </w:r>
      </w:ins>
      <w:ins w:id="78" w:author="Sargsyan, Davit [JRDUS]" w:date="2023-12-29T15:33:00Z">
        <w:r w:rsidR="000D341E">
          <w:rPr>
            <w:rFonts w:ascii="Times New Roman" w:hAnsi="Times New Roman" w:cs="Times New Roman"/>
            <w:sz w:val="24"/>
            <w:szCs w:val="24"/>
          </w:rPr>
          <w:t>, 77 out of 110 COVID patients had WHO OSCI score of 5 or higher</w:t>
        </w:r>
      </w:ins>
      <w:ins w:id="79" w:author="Sargsyan, Davit [JRDUS]" w:date="2023-12-29T15:34:00Z">
        <w:r w:rsidR="000D341E">
          <w:rPr>
            <w:rFonts w:ascii="Times New Roman" w:hAnsi="Times New Roman" w:cs="Times New Roman"/>
            <w:sz w:val="24"/>
            <w:szCs w:val="24"/>
          </w:rPr>
          <w:t xml:space="preserve">. Notable, </w:t>
        </w:r>
      </w:ins>
      <w:ins w:id="80" w:author="Sargsyan, Davit [JRDUS]" w:date="2023-12-29T15:36:00Z">
        <w:r w:rsidR="00565106">
          <w:rPr>
            <w:rFonts w:ascii="Times New Roman" w:hAnsi="Times New Roman" w:cs="Times New Roman"/>
            <w:sz w:val="24"/>
            <w:szCs w:val="24"/>
          </w:rPr>
          <w:t>5 out of the</w:t>
        </w:r>
      </w:ins>
      <w:ins w:id="81" w:author="Sargsyan, Davit [JRDUS]" w:date="2023-12-29T15:34:00Z">
        <w:r w:rsidR="000D341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2" w:author="Sargsyan, Davit [JRDUS]" w:date="2023-12-29T15:35:00Z">
        <w:r w:rsidR="00565106">
          <w:rPr>
            <w:rFonts w:ascii="Times New Roman" w:hAnsi="Times New Roman" w:cs="Times New Roman"/>
            <w:sz w:val="24"/>
            <w:szCs w:val="24"/>
          </w:rPr>
          <w:t>13 COVID patient admitted to the CC unit had the score of 5</w:t>
        </w:r>
      </w:ins>
      <w:ins w:id="83" w:author="Sargsyan, Davit [JRDUS]" w:date="2023-12-29T15:36:00Z">
        <w:r w:rsidR="00565106">
          <w:rPr>
            <w:rFonts w:ascii="Times New Roman" w:hAnsi="Times New Roman" w:cs="Times New Roman"/>
            <w:sz w:val="24"/>
            <w:szCs w:val="24"/>
          </w:rPr>
          <w:t xml:space="preserve">, and another 8 score of 6. </w:t>
        </w:r>
      </w:ins>
      <w:ins w:id="84" w:author="Sargsyan, Davit [JRDUS]" w:date="2023-12-29T15:38:00Z">
        <w:r w:rsidR="00565106">
          <w:rPr>
            <w:rFonts w:ascii="Times New Roman" w:hAnsi="Times New Roman" w:cs="Times New Roman"/>
            <w:sz w:val="24"/>
            <w:szCs w:val="24"/>
          </w:rPr>
          <w:t xml:space="preserve">At the same time, 64 out of 97 non-CCU patients </w:t>
        </w:r>
      </w:ins>
      <w:ins w:id="85" w:author="Sargsyan, Davit [JRDUS]" w:date="2023-12-29T15:39:00Z">
        <w:r w:rsidR="00565106">
          <w:rPr>
            <w:rFonts w:ascii="Times New Roman" w:hAnsi="Times New Roman" w:cs="Times New Roman"/>
            <w:sz w:val="24"/>
            <w:szCs w:val="24"/>
          </w:rPr>
          <w:t xml:space="preserve">(66.0%) were scored 5 or above at the admission. </w:t>
        </w:r>
      </w:ins>
    </w:p>
    <w:p w14:paraId="427583A5" w14:textId="64154CA7" w:rsidR="2D57C4FE" w:rsidRPr="0048453A" w:rsidRDefault="2D57C4FE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Patients</w:t>
      </w:r>
      <w:ins w:id="86" w:author="Sargsyan, Davit [JRDUS]" w:date="2023-12-29T11:09:00Z">
        <w:r w:rsidR="00E376EC">
          <w:rPr>
            <w:rFonts w:ascii="Times New Roman" w:hAnsi="Times New Roman" w:cs="Times New Roman"/>
            <w:sz w:val="24"/>
            <w:szCs w:val="24"/>
          </w:rPr>
          <w:t>’</w:t>
        </w:r>
      </w:ins>
      <w:r w:rsidR="071EEB8D" w:rsidRPr="0048453A">
        <w:rPr>
          <w:rFonts w:ascii="Times New Roman" w:hAnsi="Times New Roman" w:cs="Times New Roman"/>
          <w:sz w:val="24"/>
          <w:szCs w:val="24"/>
        </w:rPr>
        <w:t xml:space="preserve"> comparison (medications, </w:t>
      </w:r>
      <w:r w:rsidR="77373FF1" w:rsidRPr="0048453A">
        <w:rPr>
          <w:rFonts w:ascii="Times New Roman" w:hAnsi="Times New Roman" w:cs="Times New Roman"/>
          <w:sz w:val="24"/>
          <w:szCs w:val="24"/>
        </w:rPr>
        <w:t>treatments administered, length of stay, vaccination status</w:t>
      </w:r>
      <w:r w:rsidR="49637CA7" w:rsidRPr="0048453A">
        <w:rPr>
          <w:rFonts w:ascii="Times New Roman" w:hAnsi="Times New Roman" w:cs="Times New Roman"/>
          <w:sz w:val="24"/>
          <w:szCs w:val="24"/>
        </w:rPr>
        <w:t>)</w:t>
      </w:r>
    </w:p>
    <w:p w14:paraId="02B54BAD" w14:textId="2079AEB4" w:rsidR="49637CA7" w:rsidRPr="0048453A" w:rsidRDefault="49637CA7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Outcomes</w:t>
      </w:r>
      <w:r w:rsidR="34F2F61C" w:rsidRPr="0048453A">
        <w:rPr>
          <w:rFonts w:ascii="Times New Roman" w:hAnsi="Times New Roman" w:cs="Times New Roman"/>
          <w:sz w:val="24"/>
          <w:szCs w:val="24"/>
        </w:rPr>
        <w:t xml:space="preserve"> (inflammatory mediator expressio</w:t>
      </w:r>
      <w:r w:rsidR="1B10FBFE" w:rsidRPr="0048453A">
        <w:rPr>
          <w:rFonts w:ascii="Times New Roman" w:hAnsi="Times New Roman" w:cs="Times New Roman"/>
          <w:sz w:val="24"/>
          <w:szCs w:val="24"/>
        </w:rPr>
        <w:t>n</w:t>
      </w:r>
      <w:r w:rsidR="34F2F61C" w:rsidRPr="0048453A">
        <w:rPr>
          <w:rFonts w:ascii="Times New Roman" w:hAnsi="Times New Roman" w:cs="Times New Roman"/>
          <w:sz w:val="24"/>
          <w:szCs w:val="24"/>
        </w:rPr>
        <w:t xml:space="preserve"> profile</w:t>
      </w:r>
      <w:r w:rsidR="271553BD" w:rsidRPr="0048453A">
        <w:rPr>
          <w:rFonts w:ascii="Times New Roman" w:hAnsi="Times New Roman" w:cs="Times New Roman"/>
          <w:sz w:val="24"/>
          <w:szCs w:val="24"/>
        </w:rPr>
        <w:t>, statistical analysis</w:t>
      </w:r>
      <w:r w:rsidR="34F2F61C" w:rsidRPr="0048453A">
        <w:rPr>
          <w:rFonts w:ascii="Times New Roman" w:hAnsi="Times New Roman" w:cs="Times New Roman"/>
          <w:sz w:val="24"/>
          <w:szCs w:val="24"/>
        </w:rPr>
        <w:t>)</w:t>
      </w:r>
      <w:commentRangeStart w:id="87"/>
      <w:commentRangeEnd w:id="87"/>
      <w:r w:rsidRPr="0048453A">
        <w:rPr>
          <w:rFonts w:ascii="Times New Roman" w:hAnsi="Times New Roman" w:cs="Times New Roman"/>
          <w:sz w:val="24"/>
          <w:szCs w:val="24"/>
        </w:rPr>
        <w:commentReference w:id="87"/>
      </w:r>
    </w:p>
    <w:p w14:paraId="5BEAE932" w14:textId="5B9B749F" w:rsidR="4AB5EE1F" w:rsidRPr="0048453A" w:rsidRDefault="4AB5EE1F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6780774B" w14:textId="4286F5EE" w:rsidR="3F2FF4B5" w:rsidRPr="0048453A" w:rsidRDefault="3F2FF4B5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E8E04" w14:textId="55722E4D" w:rsidR="3F2FF4B5" w:rsidRPr="0048453A" w:rsidRDefault="3F2FF4B5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E48F4" w14:textId="47D8A110" w:rsidR="3F2FF4B5" w:rsidRPr="0048453A" w:rsidRDefault="3F2FF4B5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7B2EC" w14:textId="4CE3680B" w:rsidR="3F2FF4B5" w:rsidRPr="0048453A" w:rsidRDefault="3F2FF4B5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3E661" w14:textId="6DE3734E" w:rsidR="3F2FF4B5" w:rsidRPr="0048453A" w:rsidRDefault="3F2FF4B5" w:rsidP="00D83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B98B7" w14:textId="4970F811" w:rsidR="4AB5EE1F" w:rsidRPr="0048453A" w:rsidRDefault="4AB5EE1F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>Inflammatory mediators measured:</w:t>
      </w:r>
    </w:p>
    <w:p w14:paraId="4032BF84" w14:textId="6F572325" w:rsidR="35640FFA" w:rsidRPr="0048453A" w:rsidRDefault="35640FFA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t xml:space="preserve">IFN- α, IFN- γ, IL-1β, IL-2, IL-4, IL-5, IL-6, IL-8 (CXCL8), IL10, IL-12p70, IL-17A (CTLA-8), IL-18, IP-10 (CXCL10), </w:t>
      </w:r>
      <w:r w:rsidR="6E2690E9" w:rsidRPr="0048453A">
        <w:rPr>
          <w:rFonts w:ascii="Times New Roman" w:hAnsi="Times New Roman" w:cs="Times New Roman"/>
          <w:sz w:val="24"/>
          <w:szCs w:val="24"/>
        </w:rPr>
        <w:t>MCP-1 (CCL2), MIP-1α, MIP-1β, TNFα, and TNFβ</w:t>
      </w:r>
    </w:p>
    <w:p w14:paraId="1E212C32" w14:textId="69CA43F0" w:rsidR="00643488" w:rsidRPr="0048453A" w:rsidRDefault="00643488" w:rsidP="00D837DC">
      <w:pPr>
        <w:jc w:val="both"/>
        <w:rPr>
          <w:rFonts w:ascii="Times New Roman" w:hAnsi="Times New Roman" w:cs="Times New Roman"/>
          <w:sz w:val="24"/>
          <w:szCs w:val="24"/>
        </w:rPr>
      </w:pPr>
      <w:r w:rsidRPr="0048453A">
        <w:rPr>
          <w:rFonts w:ascii="Times New Roman" w:hAnsi="Times New Roman" w:cs="Times New Roman"/>
          <w:sz w:val="24"/>
          <w:szCs w:val="24"/>
        </w:rPr>
        <w:br w:type="page"/>
      </w:r>
    </w:p>
    <w:p w14:paraId="0F9D4374" w14:textId="5FF8B2A2" w:rsidR="00643488" w:rsidRPr="0048453A" w:rsidRDefault="00643488" w:rsidP="00D837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53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sectPr w:rsidR="00643488" w:rsidRPr="0048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shall Yuan" w:date="2023-09-16T10:28:00Z" w:initials="MY">
    <w:p w14:paraId="1B6FFCF9" w14:textId="32A64A1C" w:rsidR="3F2FF4B5" w:rsidRDefault="3F2FF4B5">
      <w:r>
        <w:t>Kumar 2020</w:t>
      </w:r>
      <w:r>
        <w:annotationRef/>
      </w:r>
    </w:p>
  </w:comment>
  <w:comment w:id="1" w:author="Marshall Yuan" w:date="2023-09-16T10:28:00Z" w:initials="MY">
    <w:p w14:paraId="7EA7E5B8" w14:textId="473D35DC" w:rsidR="3F2FF4B5" w:rsidRDefault="3F2FF4B5">
      <w:r>
        <w:t>Karki 2022</w:t>
      </w:r>
      <w:r>
        <w:annotationRef/>
      </w:r>
    </w:p>
  </w:comment>
  <w:comment w:id="2" w:author="Marshall Yuan" w:date="2023-09-16T10:29:00Z" w:initials="MY">
    <w:p w14:paraId="57B28B2C" w14:textId="6299BA5A" w:rsidR="3F2FF4B5" w:rsidRDefault="3F2FF4B5">
      <w:r>
        <w:t>Kumar 2020</w:t>
      </w:r>
      <w:r>
        <w:annotationRef/>
      </w:r>
    </w:p>
  </w:comment>
  <w:comment w:id="3" w:author="Marshall Yuan" w:date="2023-09-16T10:31:00Z" w:initials="MY">
    <w:p w14:paraId="6368748C" w14:textId="472E3902" w:rsidR="3F2FF4B5" w:rsidRDefault="3F2FF4B5">
      <w:r>
        <w:t>Flook 2021</w:t>
      </w:r>
      <w:r>
        <w:annotationRef/>
      </w:r>
    </w:p>
  </w:comment>
  <w:comment w:id="5" w:author="Marshall Yuan" w:date="2023-09-16T13:56:00Z" w:initials="MY">
    <w:p w14:paraId="3933F7BF" w14:textId="11F3C353" w:rsidR="3F2FF4B5" w:rsidRDefault="3F2FF4B5">
      <w:r>
        <w:t>Kumar, Wu, Varikasuvu</w:t>
      </w:r>
      <w:r>
        <w:annotationRef/>
      </w:r>
    </w:p>
  </w:comment>
  <w:comment w:id="6" w:author="Marshall Yuan" w:date="2023-09-16T13:47:00Z" w:initials="MY">
    <w:p w14:paraId="2F43D3FE" w14:textId="6807642A" w:rsidR="3F2FF4B5" w:rsidRDefault="3F2FF4B5">
      <w:r>
        <w:t>Allard 2010</w:t>
      </w:r>
      <w:r>
        <w:annotationRef/>
      </w:r>
    </w:p>
  </w:comment>
  <w:comment w:id="7" w:author="Marshall Yuan" w:date="2023-09-16T13:47:00Z" w:initials="MY">
    <w:p w14:paraId="6CAB6851" w14:textId="6446FE09" w:rsidR="3F2FF4B5" w:rsidRDefault="3F2FF4B5">
      <w:r>
        <w:t>Jose 2021</w:t>
      </w:r>
      <w:r>
        <w:annotationRef/>
      </w:r>
    </w:p>
  </w:comment>
  <w:comment w:id="8" w:author="Marshall Yuan" w:date="2023-09-16T15:13:00Z" w:initials="MY">
    <w:p w14:paraId="4D0368DA" w14:textId="12667389" w:rsidR="3F2FF4B5" w:rsidRDefault="3BB6C158" w:rsidP="3BB6C158">
      <w:r>
        <w:t>Li 2023, Ssentogo 2022</w:t>
      </w:r>
      <w:r w:rsidR="3F2FF4B5">
        <w:annotationRef/>
      </w:r>
      <w:r w:rsidR="3F2FF4B5">
        <w:annotationRef/>
      </w:r>
    </w:p>
  </w:comment>
  <w:comment w:id="9" w:author="Marshall Yuan" w:date="2023-09-16T15:13:00Z" w:initials="MY">
    <w:p w14:paraId="6C95EAB2" w14:textId="33B7F746" w:rsidR="3F2FF4B5" w:rsidRDefault="3F2FF4B5">
      <w:r>
        <w:t>Refer to Dr. B initial Proposal</w:t>
      </w:r>
      <w:r>
        <w:annotationRef/>
      </w:r>
    </w:p>
  </w:comment>
  <w:comment w:id="10" w:author="Marshall Yuan" w:date="2023-09-16T22:00:00Z" w:initials="MY">
    <w:p w14:paraId="4F1260AA" w14:textId="1EEBFB3A" w:rsidR="3F2FF4B5" w:rsidRDefault="3F2FF4B5">
      <w:r>
        <w:t>Should I include this section? It specifically talks about ACE2, which we did not obtain any data regarding in the bloodwork.</w:t>
      </w:r>
      <w:r>
        <w:annotationRef/>
      </w:r>
    </w:p>
  </w:comment>
  <w:comment w:id="11" w:author="Marshall Yuan" w:date="2023-09-16T22:04:00Z" w:initials="MY">
    <w:p w14:paraId="47FE4289" w14:textId="1F94B765" w:rsidR="3F2FF4B5" w:rsidRDefault="3F2FF4B5">
      <w:r>
        <w:t>Is this still a retrospective cohort study?</w:t>
      </w:r>
      <w:r>
        <w:annotationRef/>
      </w:r>
    </w:p>
  </w:comment>
  <w:comment w:id="12" w:author="Marshall Yuan" w:date="2023-09-16T22:01:00Z" w:initials="MY">
    <w:p w14:paraId="6DC2F945" w14:textId="1BEA949F" w:rsidR="3F2FF4B5" w:rsidRDefault="3F2FF4B5">
      <w:r>
        <w:t xml:space="preserve">Need inclusion/exclusion criteria for patients. </w:t>
      </w:r>
      <w:r>
        <w:annotationRef/>
      </w:r>
    </w:p>
  </w:comment>
  <w:comment w:id="13" w:author="Marshall Yuan" w:date="2023-09-21T12:09:00Z" w:initials="MY">
    <w:p w14:paraId="7A5F92A0" w14:textId="1BD749B3" w:rsidR="3BB6C158" w:rsidRDefault="3BB6C158">
      <w:r>
        <w:t>Study group - primary dx of COVID</w:t>
      </w:r>
      <w:r>
        <w:annotationRef/>
      </w:r>
    </w:p>
    <w:p w14:paraId="64D0318E" w14:textId="787B4F68" w:rsidR="3BB6C158" w:rsidRDefault="3BB6C158">
      <w:r>
        <w:t>Control - any patient admitted to hospital within timeframe without dx of COVID</w:t>
      </w:r>
    </w:p>
  </w:comment>
  <w:comment w:id="22" w:author="Marshall Yuan" w:date="2023-09-16T22:16:00Z" w:initials="MY">
    <w:p w14:paraId="196949A0" w14:textId="58020D3A" w:rsidR="3F2FF4B5" w:rsidRDefault="3F2FF4B5">
      <w:r>
        <w:t>Clarification on the endpoints/how we are evaluating the data</w:t>
      </w:r>
      <w:r>
        <w:annotationRef/>
      </w:r>
    </w:p>
  </w:comment>
  <w:comment w:id="23" w:author="Marshall Yuan" w:date="2023-09-16T22:21:00Z" w:initials="MY">
    <w:p w14:paraId="002CA629" w14:textId="7AC6DDDD" w:rsidR="3F2FF4B5" w:rsidRDefault="3F2FF4B5">
      <w:r>
        <w:t>We should consider matching, given some differences in baseline characteristcs</w:t>
      </w:r>
      <w:r>
        <w:annotationRef/>
      </w:r>
    </w:p>
  </w:comment>
  <w:comment w:id="87" w:author="Marshall Yuan" w:date="2023-09-16T22:41:00Z" w:initials="MY">
    <w:p w14:paraId="23355ABF" w14:textId="371D85D6" w:rsidR="3F2FF4B5" w:rsidRDefault="3F2FF4B5">
      <w:r>
        <w:t>Waiting on statistical analysis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6FFCF9" w15:done="0"/>
  <w15:commentEx w15:paraId="7EA7E5B8" w15:done="0"/>
  <w15:commentEx w15:paraId="57B28B2C" w15:done="0"/>
  <w15:commentEx w15:paraId="6368748C" w15:done="0"/>
  <w15:commentEx w15:paraId="3933F7BF" w15:done="0"/>
  <w15:commentEx w15:paraId="2F43D3FE" w15:done="0"/>
  <w15:commentEx w15:paraId="6CAB6851" w15:done="0"/>
  <w15:commentEx w15:paraId="4D0368DA" w15:done="0"/>
  <w15:commentEx w15:paraId="6C95EAB2" w15:done="0"/>
  <w15:commentEx w15:paraId="4F1260AA" w15:done="0"/>
  <w15:commentEx w15:paraId="47FE4289" w15:done="0"/>
  <w15:commentEx w15:paraId="6DC2F945" w15:done="0"/>
  <w15:commentEx w15:paraId="64D0318E" w15:paraIdParent="6DC2F945" w15:done="0"/>
  <w15:commentEx w15:paraId="196949A0" w15:done="0"/>
  <w15:commentEx w15:paraId="002CA629" w15:paraIdParent="196949A0" w15:done="0"/>
  <w15:commentEx w15:paraId="23355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7B851" w16cex:dateUtc="2023-09-16T14:28:00Z"/>
  <w16cex:commentExtensible w16cex:durableId="579EE4FE" w16cex:dateUtc="2023-09-16T14:28:00Z"/>
  <w16cex:commentExtensible w16cex:durableId="18305CB3" w16cex:dateUtc="2023-09-16T14:29:00Z"/>
  <w16cex:commentExtensible w16cex:durableId="25405002" w16cex:dateUtc="2023-09-16T14:31:00Z"/>
  <w16cex:commentExtensible w16cex:durableId="01971BF4" w16cex:dateUtc="2023-09-16T17:56:00Z"/>
  <w16cex:commentExtensible w16cex:durableId="53B8F970" w16cex:dateUtc="2023-09-16T17:47:00Z"/>
  <w16cex:commentExtensible w16cex:durableId="0C92A635" w16cex:dateUtc="2023-09-16T17:47:00Z"/>
  <w16cex:commentExtensible w16cex:durableId="19425C04" w16cex:dateUtc="2023-09-16T19:13:00Z"/>
  <w16cex:commentExtensible w16cex:durableId="7DFE4CD2" w16cex:dateUtc="2023-09-16T19:13:00Z"/>
  <w16cex:commentExtensible w16cex:durableId="4D0BBC98" w16cex:dateUtc="2023-09-17T02:00:00Z"/>
  <w16cex:commentExtensible w16cex:durableId="6A3D0AD8" w16cex:dateUtc="2023-09-17T02:04:00Z"/>
  <w16cex:commentExtensible w16cex:durableId="39489518" w16cex:dateUtc="2023-09-17T02:01:00Z"/>
  <w16cex:commentExtensible w16cex:durableId="79041044" w16cex:dateUtc="2023-09-21T16:09:00Z"/>
  <w16cex:commentExtensible w16cex:durableId="0E1C3951" w16cex:dateUtc="2023-09-17T02:16:00Z"/>
  <w16cex:commentExtensible w16cex:durableId="14621334" w16cex:dateUtc="2023-09-17T02:21:00Z"/>
  <w16cex:commentExtensible w16cex:durableId="7F0ACE62" w16cex:dateUtc="2023-09-17T0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6FFCF9" w16cid:durableId="2427B851"/>
  <w16cid:commentId w16cid:paraId="7EA7E5B8" w16cid:durableId="579EE4FE"/>
  <w16cid:commentId w16cid:paraId="57B28B2C" w16cid:durableId="18305CB3"/>
  <w16cid:commentId w16cid:paraId="6368748C" w16cid:durableId="25405002"/>
  <w16cid:commentId w16cid:paraId="3933F7BF" w16cid:durableId="01971BF4"/>
  <w16cid:commentId w16cid:paraId="2F43D3FE" w16cid:durableId="53B8F970"/>
  <w16cid:commentId w16cid:paraId="6CAB6851" w16cid:durableId="0C92A635"/>
  <w16cid:commentId w16cid:paraId="4D0368DA" w16cid:durableId="19425C04"/>
  <w16cid:commentId w16cid:paraId="6C95EAB2" w16cid:durableId="7DFE4CD2"/>
  <w16cid:commentId w16cid:paraId="4F1260AA" w16cid:durableId="4D0BBC98"/>
  <w16cid:commentId w16cid:paraId="47FE4289" w16cid:durableId="6A3D0AD8"/>
  <w16cid:commentId w16cid:paraId="6DC2F945" w16cid:durableId="39489518"/>
  <w16cid:commentId w16cid:paraId="64D0318E" w16cid:durableId="79041044"/>
  <w16cid:commentId w16cid:paraId="196949A0" w16cid:durableId="0E1C3951"/>
  <w16cid:commentId w16cid:paraId="002CA629" w16cid:durableId="14621334"/>
  <w16cid:commentId w16cid:paraId="23355ABF" w16cid:durableId="7F0AC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shall Yuan">
    <w15:presenceInfo w15:providerId="AD" w15:userId="S::msy24@rwjms.rutgers.edu::69c467ed-dd8d-4290-aa7c-d8e11a16eb6e"/>
  </w15:person>
  <w15:person w15:author="Sargsyan, Davit [JRDUS]">
    <w15:presenceInfo w15:providerId="AD" w15:userId="S::dsargsy@its.jnj.com::3e31b559-84b2-4844-9a39-5ca6ce0fe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FB6B3"/>
    <w:rsid w:val="000D341E"/>
    <w:rsid w:val="001A9C4F"/>
    <w:rsid w:val="001C3A7C"/>
    <w:rsid w:val="0020056A"/>
    <w:rsid w:val="003745BA"/>
    <w:rsid w:val="0048453A"/>
    <w:rsid w:val="0054A0DE"/>
    <w:rsid w:val="00565106"/>
    <w:rsid w:val="0060585F"/>
    <w:rsid w:val="00643488"/>
    <w:rsid w:val="006E69B8"/>
    <w:rsid w:val="008B6FDB"/>
    <w:rsid w:val="008E325E"/>
    <w:rsid w:val="009F72DD"/>
    <w:rsid w:val="00BE4754"/>
    <w:rsid w:val="00D0068F"/>
    <w:rsid w:val="00D837DC"/>
    <w:rsid w:val="00E376EC"/>
    <w:rsid w:val="0202E2AA"/>
    <w:rsid w:val="0294DBA5"/>
    <w:rsid w:val="02CAE508"/>
    <w:rsid w:val="03415C49"/>
    <w:rsid w:val="03B74C2A"/>
    <w:rsid w:val="044AEC9F"/>
    <w:rsid w:val="048D241E"/>
    <w:rsid w:val="04D96013"/>
    <w:rsid w:val="04E5BBA1"/>
    <w:rsid w:val="05115302"/>
    <w:rsid w:val="05313520"/>
    <w:rsid w:val="054B1142"/>
    <w:rsid w:val="056AEDBF"/>
    <w:rsid w:val="057000D4"/>
    <w:rsid w:val="05B17845"/>
    <w:rsid w:val="05E6BD00"/>
    <w:rsid w:val="0678FD0B"/>
    <w:rsid w:val="071EEB8D"/>
    <w:rsid w:val="07A4E265"/>
    <w:rsid w:val="07CEEC11"/>
    <w:rsid w:val="0898D896"/>
    <w:rsid w:val="08CE76E0"/>
    <w:rsid w:val="08D4FD27"/>
    <w:rsid w:val="094E4BA2"/>
    <w:rsid w:val="0A7B9FE7"/>
    <w:rsid w:val="0A7DBDF1"/>
    <w:rsid w:val="0AF36CEB"/>
    <w:rsid w:val="0AFA1292"/>
    <w:rsid w:val="0BC2ABC8"/>
    <w:rsid w:val="0D062EC4"/>
    <w:rsid w:val="0D1EB541"/>
    <w:rsid w:val="0DFAFB8C"/>
    <w:rsid w:val="0F8D9F46"/>
    <w:rsid w:val="0F96CBED"/>
    <w:rsid w:val="0FABAB65"/>
    <w:rsid w:val="0FBAA7BC"/>
    <w:rsid w:val="0FD98E26"/>
    <w:rsid w:val="10ABA828"/>
    <w:rsid w:val="1107B651"/>
    <w:rsid w:val="11229DA0"/>
    <w:rsid w:val="118984B6"/>
    <w:rsid w:val="12BE1A6D"/>
    <w:rsid w:val="1360ADA1"/>
    <w:rsid w:val="137BC463"/>
    <w:rsid w:val="13986BE8"/>
    <w:rsid w:val="14ACB188"/>
    <w:rsid w:val="15F59668"/>
    <w:rsid w:val="16AF5803"/>
    <w:rsid w:val="17F74012"/>
    <w:rsid w:val="185C5507"/>
    <w:rsid w:val="1902136B"/>
    <w:rsid w:val="19AA8B37"/>
    <w:rsid w:val="19B9DE25"/>
    <w:rsid w:val="19F48609"/>
    <w:rsid w:val="19FFD826"/>
    <w:rsid w:val="1AF1DCA8"/>
    <w:rsid w:val="1B10FBFE"/>
    <w:rsid w:val="1B4E612A"/>
    <w:rsid w:val="1B6C59B1"/>
    <w:rsid w:val="1B9BA887"/>
    <w:rsid w:val="1C740FD4"/>
    <w:rsid w:val="1D05712A"/>
    <w:rsid w:val="1D2C26CB"/>
    <w:rsid w:val="1D882E92"/>
    <w:rsid w:val="1D8D33F9"/>
    <w:rsid w:val="1EDBB85B"/>
    <w:rsid w:val="1EE477AD"/>
    <w:rsid w:val="1F520887"/>
    <w:rsid w:val="1FABB096"/>
    <w:rsid w:val="20AB661C"/>
    <w:rsid w:val="21FF97EE"/>
    <w:rsid w:val="2247367D"/>
    <w:rsid w:val="22C19802"/>
    <w:rsid w:val="22E35158"/>
    <w:rsid w:val="22F0BBD7"/>
    <w:rsid w:val="23E306DE"/>
    <w:rsid w:val="24784FB2"/>
    <w:rsid w:val="24FF1EBA"/>
    <w:rsid w:val="257ED73F"/>
    <w:rsid w:val="25C643DB"/>
    <w:rsid w:val="25CC64CC"/>
    <w:rsid w:val="25FB2B62"/>
    <w:rsid w:val="2613CC7F"/>
    <w:rsid w:val="26241EC1"/>
    <w:rsid w:val="265318E1"/>
    <w:rsid w:val="2664DFB7"/>
    <w:rsid w:val="2684DAE1"/>
    <w:rsid w:val="26D30911"/>
    <w:rsid w:val="271553BD"/>
    <w:rsid w:val="271AA7A0"/>
    <w:rsid w:val="2726DDF2"/>
    <w:rsid w:val="27652341"/>
    <w:rsid w:val="27950925"/>
    <w:rsid w:val="27AFF074"/>
    <w:rsid w:val="286ED972"/>
    <w:rsid w:val="2900F3A2"/>
    <w:rsid w:val="2930D986"/>
    <w:rsid w:val="298DBEE3"/>
    <w:rsid w:val="2A8478BD"/>
    <w:rsid w:val="2BB1A475"/>
    <w:rsid w:val="2C389464"/>
    <w:rsid w:val="2D57C4FE"/>
    <w:rsid w:val="2DC4A483"/>
    <w:rsid w:val="2DFDBA28"/>
    <w:rsid w:val="2FFD1771"/>
    <w:rsid w:val="3019C2BA"/>
    <w:rsid w:val="3081D8DD"/>
    <w:rsid w:val="30D4C88E"/>
    <w:rsid w:val="310C0587"/>
    <w:rsid w:val="314B05CB"/>
    <w:rsid w:val="3351637C"/>
    <w:rsid w:val="3401182E"/>
    <w:rsid w:val="3465710E"/>
    <w:rsid w:val="349A761B"/>
    <w:rsid w:val="34F2F61C"/>
    <w:rsid w:val="34F410D8"/>
    <w:rsid w:val="35554A00"/>
    <w:rsid w:val="35640FFA"/>
    <w:rsid w:val="3633492D"/>
    <w:rsid w:val="36C4623F"/>
    <w:rsid w:val="36C470A5"/>
    <w:rsid w:val="36CF4048"/>
    <w:rsid w:val="36D4CD34"/>
    <w:rsid w:val="36E3DA9E"/>
    <w:rsid w:val="3741EA96"/>
    <w:rsid w:val="381FCF38"/>
    <w:rsid w:val="39F09F4A"/>
    <w:rsid w:val="3AFAE4A9"/>
    <w:rsid w:val="3BB6C158"/>
    <w:rsid w:val="3CDBCF77"/>
    <w:rsid w:val="3D598F96"/>
    <w:rsid w:val="3E811C5A"/>
    <w:rsid w:val="3F2FF4B5"/>
    <w:rsid w:val="3F8E4676"/>
    <w:rsid w:val="40595D3A"/>
    <w:rsid w:val="406CA3BE"/>
    <w:rsid w:val="4197C945"/>
    <w:rsid w:val="42FAD7D9"/>
    <w:rsid w:val="4304E77C"/>
    <w:rsid w:val="4461B799"/>
    <w:rsid w:val="44A0B7DD"/>
    <w:rsid w:val="44A0DA5F"/>
    <w:rsid w:val="44ADD75E"/>
    <w:rsid w:val="45E45F42"/>
    <w:rsid w:val="460B8E31"/>
    <w:rsid w:val="46EACF59"/>
    <w:rsid w:val="47503546"/>
    <w:rsid w:val="47C30AC1"/>
    <w:rsid w:val="47E57820"/>
    <w:rsid w:val="49049EC6"/>
    <w:rsid w:val="4913A273"/>
    <w:rsid w:val="49637CA7"/>
    <w:rsid w:val="49EFEF0C"/>
    <w:rsid w:val="4AB5EE1F"/>
    <w:rsid w:val="4C23A669"/>
    <w:rsid w:val="4C8E9443"/>
    <w:rsid w:val="4CB549E4"/>
    <w:rsid w:val="4D165712"/>
    <w:rsid w:val="4D712D72"/>
    <w:rsid w:val="4DA56F03"/>
    <w:rsid w:val="4E055265"/>
    <w:rsid w:val="4E79D00F"/>
    <w:rsid w:val="4E99FB35"/>
    <w:rsid w:val="4EB22773"/>
    <w:rsid w:val="4F815C05"/>
    <w:rsid w:val="515354F1"/>
    <w:rsid w:val="515C02E5"/>
    <w:rsid w:val="5188BB07"/>
    <w:rsid w:val="51D7E1C0"/>
    <w:rsid w:val="526CE949"/>
    <w:rsid w:val="529258AF"/>
    <w:rsid w:val="53248B68"/>
    <w:rsid w:val="54098A8E"/>
    <w:rsid w:val="55C702F9"/>
    <w:rsid w:val="5679129B"/>
    <w:rsid w:val="5771FE0C"/>
    <w:rsid w:val="57F7FC8B"/>
    <w:rsid w:val="58222E66"/>
    <w:rsid w:val="586009CB"/>
    <w:rsid w:val="587D0795"/>
    <w:rsid w:val="58DFB2C8"/>
    <w:rsid w:val="5A113EE2"/>
    <w:rsid w:val="5A297362"/>
    <w:rsid w:val="5C4FB6B3"/>
    <w:rsid w:val="5DB8BCC6"/>
    <w:rsid w:val="5DC78D95"/>
    <w:rsid w:val="5E935B56"/>
    <w:rsid w:val="5FA2E5D3"/>
    <w:rsid w:val="5FADA069"/>
    <w:rsid w:val="5FDE43D4"/>
    <w:rsid w:val="609528A0"/>
    <w:rsid w:val="617A1435"/>
    <w:rsid w:val="62B9C4CC"/>
    <w:rsid w:val="6304AA29"/>
    <w:rsid w:val="637DF7A3"/>
    <w:rsid w:val="63DF96B6"/>
    <w:rsid w:val="6418E927"/>
    <w:rsid w:val="665CCC51"/>
    <w:rsid w:val="665F6F78"/>
    <w:rsid w:val="66D741C0"/>
    <w:rsid w:val="67215EA9"/>
    <w:rsid w:val="672634E9"/>
    <w:rsid w:val="6808CE18"/>
    <w:rsid w:val="68B0678B"/>
    <w:rsid w:val="68FDC418"/>
    <w:rsid w:val="69D39A6B"/>
    <w:rsid w:val="6A41BF6C"/>
    <w:rsid w:val="6A4F81F8"/>
    <w:rsid w:val="6A5689A6"/>
    <w:rsid w:val="6A999479"/>
    <w:rsid w:val="6B041A3E"/>
    <w:rsid w:val="6B840503"/>
    <w:rsid w:val="6CA066B6"/>
    <w:rsid w:val="6CB40974"/>
    <w:rsid w:val="6E0410DF"/>
    <w:rsid w:val="6E2690E9"/>
    <w:rsid w:val="6E2D150C"/>
    <w:rsid w:val="6E8E0623"/>
    <w:rsid w:val="6E988BF4"/>
    <w:rsid w:val="6EAD3097"/>
    <w:rsid w:val="6EFA1481"/>
    <w:rsid w:val="6F6D059C"/>
    <w:rsid w:val="6FC8E56D"/>
    <w:rsid w:val="70228D7C"/>
    <w:rsid w:val="70D2F57B"/>
    <w:rsid w:val="7108D5FD"/>
    <w:rsid w:val="717C2B35"/>
    <w:rsid w:val="71E4D159"/>
    <w:rsid w:val="729DBD94"/>
    <w:rsid w:val="731DBE0C"/>
    <w:rsid w:val="735A2E3E"/>
    <w:rsid w:val="74BD87C2"/>
    <w:rsid w:val="751F5B06"/>
    <w:rsid w:val="75C29610"/>
    <w:rsid w:val="75E9478B"/>
    <w:rsid w:val="76292805"/>
    <w:rsid w:val="767015AA"/>
    <w:rsid w:val="77373FF1"/>
    <w:rsid w:val="773E43B8"/>
    <w:rsid w:val="776E9B39"/>
    <w:rsid w:val="78FCFDCF"/>
    <w:rsid w:val="79131ABD"/>
    <w:rsid w:val="7A440955"/>
    <w:rsid w:val="7A590D6A"/>
    <w:rsid w:val="7AEB7D8C"/>
    <w:rsid w:val="7BDFD9B6"/>
    <w:rsid w:val="7C1D9D75"/>
    <w:rsid w:val="7C30FB64"/>
    <w:rsid w:val="7C9C8895"/>
    <w:rsid w:val="7CAD7033"/>
    <w:rsid w:val="7D2EBFF1"/>
    <w:rsid w:val="7EE3D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B6B3"/>
  <w15:chartTrackingRefBased/>
  <w15:docId w15:val="{77B30C51-2B1B-4F4E-B12C-1B85E5A7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E3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Yuan</dc:creator>
  <cp:keywords/>
  <dc:description/>
  <cp:lastModifiedBy>Sargsyan, Davit [JRDUS]</cp:lastModifiedBy>
  <cp:revision>5</cp:revision>
  <dcterms:created xsi:type="dcterms:W3CDTF">2023-12-28T04:06:00Z</dcterms:created>
  <dcterms:modified xsi:type="dcterms:W3CDTF">2023-12-30T00:10:00Z</dcterms:modified>
</cp:coreProperties>
</file>